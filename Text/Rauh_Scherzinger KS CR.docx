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837E2" w14:textId="7A7B1DD4" w:rsidR="00DA2088" w:rsidRPr="00FD544F" w:rsidRDefault="005A5724">
      <w:pPr>
        <w:rPr>
          <w:rFonts w:cstheme="minorHAnsi"/>
          <w:b/>
          <w:bCs/>
          <w:sz w:val="36"/>
          <w:szCs w:val="36"/>
        </w:rPr>
      </w:pPr>
      <w:r w:rsidRPr="00FD544F">
        <w:rPr>
          <w:rFonts w:cstheme="minorHAnsi"/>
          <w:b/>
          <w:bCs/>
          <w:sz w:val="36"/>
          <w:szCs w:val="36"/>
        </w:rPr>
        <w:t>Widersprüchliche Signale</w:t>
      </w:r>
    </w:p>
    <w:p w14:paraId="5DB90BDE" w14:textId="45633E8E" w:rsidR="008E3CF5" w:rsidRPr="00FD544F" w:rsidRDefault="008E3CF5">
      <w:pPr>
        <w:rPr>
          <w:rFonts w:cstheme="minorHAnsi"/>
          <w:sz w:val="24"/>
          <w:szCs w:val="24"/>
        </w:rPr>
      </w:pPr>
      <w:r w:rsidRPr="00FD544F">
        <w:rPr>
          <w:rFonts w:cstheme="minorHAnsi"/>
          <w:sz w:val="24"/>
          <w:szCs w:val="24"/>
        </w:rPr>
        <w:t>Wie EU-Regierungen vor de</w:t>
      </w:r>
      <w:r w:rsidR="00915BE5" w:rsidRPr="00FD544F">
        <w:rPr>
          <w:rFonts w:cstheme="minorHAnsi"/>
          <w:sz w:val="24"/>
          <w:szCs w:val="24"/>
        </w:rPr>
        <w:t xml:space="preserve">m </w:t>
      </w:r>
      <w:commentRangeStart w:id="0"/>
      <w:del w:id="1" w:author="Christian Rauh" w:date="2022-05-17T15:14:00Z">
        <w:r w:rsidR="00493138" w:rsidDel="00F3623B">
          <w:rPr>
            <w:rFonts w:cstheme="minorHAnsi"/>
            <w:sz w:val="24"/>
            <w:szCs w:val="24"/>
          </w:rPr>
          <w:delText>Angriffsk</w:delText>
        </w:r>
        <w:r w:rsidR="00FD544F" w:rsidDel="00F3623B">
          <w:rPr>
            <w:rFonts w:cstheme="minorHAnsi"/>
            <w:sz w:val="24"/>
            <w:szCs w:val="24"/>
          </w:rPr>
          <w:delText>rieg</w:delText>
        </w:r>
        <w:r w:rsidRPr="00FD544F" w:rsidDel="00F3623B">
          <w:rPr>
            <w:rFonts w:cstheme="minorHAnsi"/>
            <w:sz w:val="24"/>
            <w:szCs w:val="24"/>
          </w:rPr>
          <w:delText xml:space="preserve"> </w:delText>
        </w:r>
      </w:del>
      <w:ins w:id="2" w:author="Christian Rauh" w:date="2022-05-17T15:14:00Z">
        <w:r w:rsidR="00F3623B">
          <w:rPr>
            <w:rFonts w:cstheme="minorHAnsi"/>
            <w:sz w:val="24"/>
            <w:szCs w:val="24"/>
          </w:rPr>
          <w:t>Ukraine</w:t>
        </w:r>
        <w:r w:rsidR="00F3623B">
          <w:rPr>
            <w:rFonts w:cstheme="minorHAnsi"/>
            <w:sz w:val="24"/>
            <w:szCs w:val="24"/>
          </w:rPr>
          <w:t>krieg</w:t>
        </w:r>
        <w:commentRangeEnd w:id="0"/>
        <w:r w:rsidR="00F3623B">
          <w:rPr>
            <w:rStyle w:val="Kommentarzeichen"/>
          </w:rPr>
          <w:commentReference w:id="0"/>
        </w:r>
        <w:r w:rsidR="00F3623B" w:rsidRPr="00FD544F">
          <w:rPr>
            <w:rFonts w:cstheme="minorHAnsi"/>
            <w:sz w:val="24"/>
            <w:szCs w:val="24"/>
          </w:rPr>
          <w:t xml:space="preserve"> </w:t>
        </w:r>
      </w:ins>
      <w:r w:rsidRPr="00FD544F">
        <w:rPr>
          <w:rFonts w:cstheme="minorHAnsi"/>
          <w:sz w:val="24"/>
          <w:szCs w:val="24"/>
        </w:rPr>
        <w:t xml:space="preserve">über Russland </w:t>
      </w:r>
      <w:r w:rsidR="005A5724" w:rsidRPr="00FD544F">
        <w:rPr>
          <w:rFonts w:cstheme="minorHAnsi"/>
          <w:sz w:val="24"/>
          <w:szCs w:val="24"/>
        </w:rPr>
        <w:t>sprachen</w:t>
      </w:r>
    </w:p>
    <w:p w14:paraId="3665ED50" w14:textId="7F4DE149" w:rsidR="008E3CF5" w:rsidRPr="00FD544F" w:rsidRDefault="008E3CF5">
      <w:pPr>
        <w:rPr>
          <w:rFonts w:cstheme="minorHAnsi"/>
          <w:sz w:val="24"/>
          <w:szCs w:val="24"/>
        </w:rPr>
      </w:pPr>
    </w:p>
    <w:p w14:paraId="69C8BBCE" w14:textId="0D80B6F4" w:rsidR="008E3CF5" w:rsidRPr="00FD544F" w:rsidRDefault="008E3CF5">
      <w:pPr>
        <w:rPr>
          <w:rFonts w:cstheme="minorHAnsi"/>
          <w:i/>
          <w:iCs/>
          <w:sz w:val="24"/>
          <w:szCs w:val="24"/>
        </w:rPr>
      </w:pPr>
      <w:r w:rsidRPr="00FD544F">
        <w:rPr>
          <w:rFonts w:cstheme="minorHAnsi"/>
          <w:i/>
          <w:iCs/>
          <w:sz w:val="24"/>
          <w:szCs w:val="24"/>
        </w:rPr>
        <w:t xml:space="preserve">Christian Rauh </w:t>
      </w:r>
      <w:r w:rsidR="00FD544F">
        <w:rPr>
          <w:rFonts w:cstheme="minorHAnsi"/>
          <w:i/>
          <w:iCs/>
          <w:sz w:val="24"/>
          <w:szCs w:val="24"/>
        </w:rPr>
        <w:t>und</w:t>
      </w:r>
      <w:r w:rsidRPr="00FD544F">
        <w:rPr>
          <w:rFonts w:cstheme="minorHAnsi"/>
          <w:i/>
          <w:iCs/>
          <w:sz w:val="24"/>
          <w:szCs w:val="24"/>
        </w:rPr>
        <w:t xml:space="preserve"> Johannes Scherzinger</w:t>
      </w:r>
    </w:p>
    <w:p w14:paraId="13CEFFEE" w14:textId="7B562CD2" w:rsidR="008E3CF5" w:rsidRPr="00FD544F" w:rsidRDefault="008E3CF5">
      <w:pPr>
        <w:rPr>
          <w:rFonts w:cstheme="minorHAnsi"/>
          <w:sz w:val="24"/>
          <w:szCs w:val="24"/>
        </w:rPr>
      </w:pPr>
    </w:p>
    <w:p w14:paraId="100673AD" w14:textId="63B91F57" w:rsidR="001860D0" w:rsidRPr="00FD544F" w:rsidRDefault="008E3CF5" w:rsidP="00493138">
      <w:pPr>
        <w:spacing w:line="360" w:lineRule="auto"/>
        <w:jc w:val="both"/>
        <w:rPr>
          <w:rFonts w:cstheme="minorHAnsi"/>
          <w:sz w:val="24"/>
          <w:szCs w:val="24"/>
        </w:rPr>
      </w:pPr>
      <w:r w:rsidRPr="00FD544F">
        <w:rPr>
          <w:rFonts w:cstheme="minorHAnsi"/>
          <w:sz w:val="24"/>
          <w:szCs w:val="24"/>
        </w:rPr>
        <w:t xml:space="preserve">Der russische Angriff auf die Ukraine </w:t>
      </w:r>
      <w:r w:rsidR="00CB5835" w:rsidRPr="00FD544F">
        <w:rPr>
          <w:rFonts w:cstheme="minorHAnsi"/>
          <w:sz w:val="24"/>
          <w:szCs w:val="24"/>
        </w:rPr>
        <w:t xml:space="preserve">markiert die Rückkehr von Gewalt in die </w:t>
      </w:r>
      <w:r w:rsidR="00493138">
        <w:rPr>
          <w:rFonts w:cstheme="minorHAnsi"/>
          <w:sz w:val="24"/>
          <w:szCs w:val="24"/>
        </w:rPr>
        <w:t xml:space="preserve">zuletzt </w:t>
      </w:r>
      <w:r w:rsidR="00CB5835" w:rsidRPr="00FD544F">
        <w:rPr>
          <w:rFonts w:cstheme="minorHAnsi"/>
          <w:sz w:val="24"/>
          <w:szCs w:val="24"/>
        </w:rPr>
        <w:t xml:space="preserve">von Handel, Vernetzung und Verrechtlichung geprägte Politik auf dem europäischen Kontinent. </w:t>
      </w:r>
      <w:commentRangeStart w:id="3"/>
      <w:del w:id="4" w:author="Christian Rauh" w:date="2022-05-17T15:17:00Z">
        <w:r w:rsidR="00FD544F" w:rsidRPr="005C6095" w:rsidDel="00F3623B">
          <w:rPr>
            <w:rFonts w:cstheme="minorHAnsi"/>
            <w:sz w:val="24"/>
            <w:szCs w:val="24"/>
          </w:rPr>
          <w:delText xml:space="preserve">Angesichts </w:delText>
        </w:r>
        <w:r w:rsidR="00CB5835" w:rsidRPr="005C6095" w:rsidDel="00F3623B">
          <w:rPr>
            <w:rFonts w:cstheme="minorHAnsi"/>
            <w:sz w:val="24"/>
            <w:szCs w:val="24"/>
          </w:rPr>
          <w:delText xml:space="preserve">der Monstrosität der russischen </w:delText>
        </w:r>
        <w:r w:rsidR="005A5724" w:rsidRPr="005C6095" w:rsidDel="00F3623B">
          <w:rPr>
            <w:rFonts w:cstheme="minorHAnsi"/>
            <w:sz w:val="24"/>
            <w:szCs w:val="24"/>
          </w:rPr>
          <w:delText xml:space="preserve">Intervention </w:delText>
        </w:r>
        <w:r w:rsidR="00CB5835" w:rsidRPr="005C6095" w:rsidDel="00F3623B">
          <w:rPr>
            <w:rFonts w:cstheme="minorHAnsi"/>
            <w:sz w:val="24"/>
            <w:szCs w:val="24"/>
          </w:rPr>
          <w:delText xml:space="preserve">war </w:delText>
        </w:r>
        <w:r w:rsidR="008F3D2D" w:rsidRPr="005C6095" w:rsidDel="00F3623B">
          <w:rPr>
            <w:rFonts w:cstheme="minorHAnsi"/>
            <w:sz w:val="24"/>
            <w:szCs w:val="24"/>
          </w:rPr>
          <w:delText>die</w:delText>
        </w:r>
        <w:r w:rsidR="00FD544F" w:rsidRPr="005C6095" w:rsidDel="00F3623B">
          <w:rPr>
            <w:rFonts w:cstheme="minorHAnsi"/>
            <w:sz w:val="24"/>
            <w:szCs w:val="24"/>
          </w:rPr>
          <w:delText xml:space="preserve"> </w:delText>
        </w:r>
        <w:r w:rsidR="000707E5" w:rsidRPr="005C6095" w:rsidDel="00F3623B">
          <w:rPr>
            <w:rFonts w:cstheme="minorHAnsi"/>
            <w:sz w:val="24"/>
            <w:szCs w:val="24"/>
          </w:rPr>
          <w:delText xml:space="preserve">anschließende </w:delText>
        </w:r>
        <w:r w:rsidR="00FD544F" w:rsidRPr="005C6095" w:rsidDel="00F3623B">
          <w:rPr>
            <w:rFonts w:cstheme="minorHAnsi"/>
            <w:sz w:val="24"/>
            <w:szCs w:val="24"/>
          </w:rPr>
          <w:delText xml:space="preserve">Verurteilung und Sanktionierung Russlands </w:delText>
        </w:r>
        <w:r w:rsidR="008F3D2D" w:rsidRPr="005C6095" w:rsidDel="00F3623B">
          <w:rPr>
            <w:rFonts w:cstheme="minorHAnsi"/>
            <w:sz w:val="24"/>
            <w:szCs w:val="24"/>
          </w:rPr>
          <w:delText>in Europa erwartbar; gleichwohl</w:delText>
        </w:r>
      </w:del>
      <w:ins w:id="5" w:author="Christian Rauh" w:date="2022-05-17T15:17:00Z">
        <w:r w:rsidR="00F3623B">
          <w:rPr>
            <w:rFonts w:cstheme="minorHAnsi"/>
            <w:sz w:val="24"/>
            <w:szCs w:val="24"/>
          </w:rPr>
          <w:t>Tr</w:t>
        </w:r>
      </w:ins>
      <w:ins w:id="6" w:author="Christian Rauh" w:date="2022-05-17T15:18:00Z">
        <w:r w:rsidR="00F3623B">
          <w:rPr>
            <w:rFonts w:cstheme="minorHAnsi"/>
            <w:sz w:val="24"/>
            <w:szCs w:val="24"/>
          </w:rPr>
          <w:t>otzdem</w:t>
        </w:r>
        <w:commentRangeEnd w:id="3"/>
        <w:r w:rsidR="00F3623B">
          <w:rPr>
            <w:rStyle w:val="Kommentarzeichen"/>
          </w:rPr>
          <w:commentReference w:id="3"/>
        </w:r>
      </w:ins>
      <w:r w:rsidR="008F3D2D" w:rsidRPr="005C6095">
        <w:rPr>
          <w:rFonts w:cstheme="minorHAnsi"/>
          <w:sz w:val="24"/>
          <w:szCs w:val="24"/>
        </w:rPr>
        <w:t xml:space="preserve"> waren </w:t>
      </w:r>
      <w:r w:rsidR="00CB5835" w:rsidRPr="005C6095">
        <w:rPr>
          <w:rFonts w:cstheme="minorHAnsi"/>
          <w:sz w:val="24"/>
          <w:szCs w:val="24"/>
        </w:rPr>
        <w:t xml:space="preserve">politische Beobachter von der großen Einigkeit des „Westens“ und vor allem der EU-Mitgliedstaaten </w:t>
      </w:r>
      <w:ins w:id="7" w:author="Christian Rauh" w:date="2022-05-17T15:20:00Z">
        <w:r w:rsidR="00F3623B">
          <w:rPr>
            <w:rFonts w:cstheme="minorHAnsi"/>
            <w:sz w:val="24"/>
            <w:szCs w:val="24"/>
          </w:rPr>
          <w:t xml:space="preserve">in der Verurteilung </w:t>
        </w:r>
      </w:ins>
      <w:ins w:id="8" w:author="Christian Rauh" w:date="2022-05-17T15:21:00Z">
        <w:r w:rsidR="00F3623B">
          <w:rPr>
            <w:rFonts w:cstheme="minorHAnsi"/>
            <w:sz w:val="24"/>
            <w:szCs w:val="24"/>
          </w:rPr>
          <w:t xml:space="preserve">und Sanktionierung </w:t>
        </w:r>
      </w:ins>
      <w:ins w:id="9" w:author="Christian Rauh" w:date="2022-05-17T15:20:00Z">
        <w:r w:rsidR="00F3623B">
          <w:rPr>
            <w:rFonts w:cstheme="minorHAnsi"/>
            <w:sz w:val="24"/>
            <w:szCs w:val="24"/>
          </w:rPr>
          <w:t xml:space="preserve">Russlands </w:t>
        </w:r>
      </w:ins>
      <w:r w:rsidR="004B39EA" w:rsidRPr="005C6095">
        <w:rPr>
          <w:rFonts w:cstheme="minorHAnsi"/>
          <w:sz w:val="24"/>
          <w:szCs w:val="24"/>
        </w:rPr>
        <w:t xml:space="preserve">durchaus </w:t>
      </w:r>
      <w:r w:rsidR="009B1408" w:rsidRPr="005C6095">
        <w:rPr>
          <w:rFonts w:cstheme="minorHAnsi"/>
          <w:sz w:val="24"/>
          <w:szCs w:val="24"/>
        </w:rPr>
        <w:t>überrascht.</w:t>
      </w:r>
      <w:r w:rsidR="009B1408" w:rsidRPr="00FD544F">
        <w:rPr>
          <w:rFonts w:cstheme="minorHAnsi"/>
          <w:sz w:val="24"/>
          <w:szCs w:val="24"/>
        </w:rPr>
        <w:t xml:space="preserve"> </w:t>
      </w:r>
      <w:r w:rsidR="004305D7">
        <w:rPr>
          <w:rFonts w:cstheme="minorHAnsi"/>
          <w:sz w:val="24"/>
          <w:szCs w:val="24"/>
        </w:rPr>
        <w:t xml:space="preserve">Denn </w:t>
      </w:r>
      <w:r w:rsidR="009B1408" w:rsidRPr="00FD544F">
        <w:rPr>
          <w:rFonts w:cstheme="minorHAnsi"/>
          <w:sz w:val="24"/>
          <w:szCs w:val="24"/>
        </w:rPr>
        <w:t>die Europäische Union</w:t>
      </w:r>
      <w:r w:rsidR="00493138">
        <w:rPr>
          <w:rFonts w:cstheme="minorHAnsi"/>
          <w:sz w:val="24"/>
          <w:szCs w:val="24"/>
        </w:rPr>
        <w:t xml:space="preserve"> wird bis heute</w:t>
      </w:r>
      <w:r w:rsidR="009B1408" w:rsidRPr="00FD544F">
        <w:rPr>
          <w:rFonts w:cstheme="minorHAnsi"/>
          <w:sz w:val="24"/>
          <w:szCs w:val="24"/>
        </w:rPr>
        <w:t xml:space="preserve"> trotz ihrer großen ökonomischen Bedeutung oft als außenpolitischer Zwerg wahrgenommen. </w:t>
      </w:r>
      <w:r w:rsidR="00FD544F">
        <w:rPr>
          <w:rFonts w:cstheme="minorHAnsi"/>
          <w:sz w:val="24"/>
          <w:szCs w:val="24"/>
        </w:rPr>
        <w:t>Die</w:t>
      </w:r>
      <w:r w:rsidR="00915BE5" w:rsidRPr="00FD544F">
        <w:rPr>
          <w:rFonts w:cstheme="minorHAnsi"/>
          <w:sz w:val="24"/>
          <w:szCs w:val="24"/>
        </w:rPr>
        <w:t xml:space="preserve"> d</w:t>
      </w:r>
      <w:r w:rsidR="009106A3" w:rsidRPr="00FD544F">
        <w:rPr>
          <w:rFonts w:cstheme="minorHAnsi"/>
          <w:sz w:val="24"/>
          <w:szCs w:val="24"/>
        </w:rPr>
        <w:t>ivergierende</w:t>
      </w:r>
      <w:r w:rsidR="00FD544F">
        <w:rPr>
          <w:rFonts w:cstheme="minorHAnsi"/>
          <w:sz w:val="24"/>
          <w:szCs w:val="24"/>
        </w:rPr>
        <w:t>n</w:t>
      </w:r>
      <w:r w:rsidR="00EB72C2" w:rsidRPr="00FD544F">
        <w:rPr>
          <w:rFonts w:cstheme="minorHAnsi"/>
          <w:sz w:val="24"/>
          <w:szCs w:val="24"/>
        </w:rPr>
        <w:t xml:space="preserve"> </w:t>
      </w:r>
      <w:r w:rsidR="009106A3" w:rsidRPr="00FD544F">
        <w:rPr>
          <w:rFonts w:cstheme="minorHAnsi"/>
          <w:sz w:val="24"/>
          <w:szCs w:val="24"/>
        </w:rPr>
        <w:t xml:space="preserve">Interessen der Mitgliedstaaten und </w:t>
      </w:r>
      <w:r w:rsidR="00FD544F">
        <w:rPr>
          <w:rFonts w:cstheme="minorHAnsi"/>
          <w:sz w:val="24"/>
          <w:szCs w:val="24"/>
        </w:rPr>
        <w:t xml:space="preserve">die </w:t>
      </w:r>
      <w:r w:rsidR="009106A3" w:rsidRPr="00FD544F">
        <w:rPr>
          <w:rFonts w:cstheme="minorHAnsi"/>
          <w:sz w:val="24"/>
          <w:szCs w:val="24"/>
        </w:rPr>
        <w:t xml:space="preserve">mangelnde Institutionalisierung außenpolitischer Koordination </w:t>
      </w:r>
      <w:r w:rsidR="00FD544F">
        <w:rPr>
          <w:rFonts w:cstheme="minorHAnsi"/>
          <w:sz w:val="24"/>
          <w:szCs w:val="24"/>
        </w:rPr>
        <w:t xml:space="preserve">führten </w:t>
      </w:r>
      <w:ins w:id="10" w:author="Christian Rauh" w:date="2022-05-17T15:21:00Z">
        <w:r w:rsidR="00F3623B">
          <w:rPr>
            <w:rFonts w:cstheme="minorHAnsi"/>
            <w:sz w:val="24"/>
            <w:szCs w:val="24"/>
          </w:rPr>
          <w:t xml:space="preserve">oft </w:t>
        </w:r>
      </w:ins>
      <w:r w:rsidR="00FD544F">
        <w:rPr>
          <w:rFonts w:cstheme="minorHAnsi"/>
          <w:sz w:val="24"/>
          <w:szCs w:val="24"/>
        </w:rPr>
        <w:t>zu de</w:t>
      </w:r>
      <w:r w:rsidR="00493138">
        <w:rPr>
          <w:rFonts w:cstheme="minorHAnsi"/>
          <w:sz w:val="24"/>
          <w:szCs w:val="24"/>
        </w:rPr>
        <w:t>m Eindruck</w:t>
      </w:r>
      <w:r w:rsidR="009106A3" w:rsidRPr="00FD544F">
        <w:rPr>
          <w:rFonts w:cstheme="minorHAnsi"/>
          <w:sz w:val="24"/>
          <w:szCs w:val="24"/>
        </w:rPr>
        <w:t xml:space="preserve">, dass die Union nur unklare </w:t>
      </w:r>
      <w:r w:rsidR="001860D0" w:rsidRPr="00FD544F">
        <w:rPr>
          <w:rFonts w:cstheme="minorHAnsi"/>
          <w:sz w:val="24"/>
          <w:szCs w:val="24"/>
        </w:rPr>
        <w:t>und bestenfalls</w:t>
      </w:r>
      <w:r w:rsidR="009106A3" w:rsidRPr="00FD544F">
        <w:rPr>
          <w:rFonts w:cstheme="minorHAnsi"/>
          <w:sz w:val="24"/>
          <w:szCs w:val="24"/>
        </w:rPr>
        <w:t xml:space="preserve"> schwache Signale an die Weltöffentlichkeit sende. </w:t>
      </w:r>
    </w:p>
    <w:p w14:paraId="50BA41C1" w14:textId="6CA2C1FA" w:rsidR="004305D7" w:rsidRDefault="009106A3" w:rsidP="00CB5835">
      <w:pPr>
        <w:spacing w:line="360" w:lineRule="auto"/>
        <w:jc w:val="both"/>
        <w:rPr>
          <w:rFonts w:cstheme="minorHAnsi"/>
          <w:sz w:val="24"/>
          <w:szCs w:val="24"/>
        </w:rPr>
      </w:pPr>
      <w:r w:rsidRPr="00FD544F">
        <w:rPr>
          <w:rFonts w:cstheme="minorHAnsi"/>
          <w:sz w:val="24"/>
          <w:szCs w:val="24"/>
        </w:rPr>
        <w:t>Dies</w:t>
      </w:r>
      <w:r w:rsidR="004305D7">
        <w:rPr>
          <w:rFonts w:cstheme="minorHAnsi"/>
          <w:sz w:val="24"/>
          <w:szCs w:val="24"/>
        </w:rPr>
        <w:t xml:space="preserve"> </w:t>
      </w:r>
      <w:r w:rsidR="008F3D2D">
        <w:rPr>
          <w:rFonts w:cstheme="minorHAnsi"/>
          <w:sz w:val="24"/>
          <w:szCs w:val="24"/>
        </w:rPr>
        <w:t>gilt</w:t>
      </w:r>
      <w:r w:rsidR="008F3D2D" w:rsidRPr="00FD544F">
        <w:rPr>
          <w:rFonts w:cstheme="minorHAnsi"/>
          <w:sz w:val="24"/>
          <w:szCs w:val="24"/>
        </w:rPr>
        <w:t xml:space="preserve"> </w:t>
      </w:r>
      <w:r w:rsidRPr="00FD544F">
        <w:rPr>
          <w:rFonts w:cstheme="minorHAnsi"/>
          <w:sz w:val="24"/>
          <w:szCs w:val="24"/>
        </w:rPr>
        <w:t xml:space="preserve">auch mit Blick auf die </w:t>
      </w:r>
      <w:r w:rsidR="001860D0" w:rsidRPr="00FD544F">
        <w:rPr>
          <w:rFonts w:cstheme="minorHAnsi"/>
          <w:sz w:val="24"/>
          <w:szCs w:val="24"/>
        </w:rPr>
        <w:t>Ukraine</w:t>
      </w:r>
      <w:ins w:id="11" w:author="Christian Rauh" w:date="2022-05-17T15:21:00Z">
        <w:r w:rsidR="00F3623B">
          <w:rPr>
            <w:rFonts w:cstheme="minorHAnsi"/>
            <w:sz w:val="24"/>
            <w:szCs w:val="24"/>
          </w:rPr>
          <w:t xml:space="preserve">. </w:t>
        </w:r>
      </w:ins>
      <w:r w:rsidR="008F3D2D">
        <w:rPr>
          <w:rFonts w:cstheme="minorHAnsi"/>
          <w:sz w:val="24"/>
          <w:szCs w:val="24"/>
        </w:rPr>
        <w:t xml:space="preserve">Die </w:t>
      </w:r>
      <w:r w:rsidR="001860D0" w:rsidRPr="00FD544F">
        <w:rPr>
          <w:rFonts w:cstheme="minorHAnsi"/>
          <w:sz w:val="24"/>
          <w:szCs w:val="24"/>
        </w:rPr>
        <w:t>unklare Position</w:t>
      </w:r>
      <w:r w:rsidR="005C6095">
        <w:rPr>
          <w:rFonts w:cstheme="minorHAnsi"/>
          <w:sz w:val="24"/>
          <w:szCs w:val="24"/>
        </w:rPr>
        <w:t>ierung</w:t>
      </w:r>
      <w:r w:rsidR="00122DD7" w:rsidRPr="00FD544F">
        <w:rPr>
          <w:rFonts w:cstheme="minorHAnsi"/>
          <w:sz w:val="24"/>
          <w:szCs w:val="24"/>
        </w:rPr>
        <w:t xml:space="preserve"> der EU</w:t>
      </w:r>
      <w:r w:rsidR="001860D0" w:rsidRPr="00FD544F">
        <w:rPr>
          <w:rFonts w:cstheme="minorHAnsi"/>
          <w:sz w:val="24"/>
          <w:szCs w:val="24"/>
        </w:rPr>
        <w:t xml:space="preserve"> in Reaktion auf frühere russische Aggressionen – man denke an den zerstörerischen zweiten Tschetschenienkrieg, die brutalen Interventionen in Georgien </w:t>
      </w:r>
      <w:r w:rsidR="008F3D2D">
        <w:rPr>
          <w:rFonts w:cstheme="minorHAnsi"/>
          <w:sz w:val="24"/>
          <w:szCs w:val="24"/>
        </w:rPr>
        <w:t>und</w:t>
      </w:r>
      <w:r w:rsidR="008F3D2D" w:rsidRPr="00FD544F">
        <w:rPr>
          <w:rFonts w:cstheme="minorHAnsi"/>
          <w:sz w:val="24"/>
          <w:szCs w:val="24"/>
        </w:rPr>
        <w:t xml:space="preserve"> </w:t>
      </w:r>
      <w:r w:rsidR="001860D0" w:rsidRPr="00FD544F">
        <w:rPr>
          <w:rFonts w:cstheme="minorHAnsi"/>
          <w:sz w:val="24"/>
          <w:szCs w:val="24"/>
        </w:rPr>
        <w:t>Syrien sowie insbesondere die militärische Annexion der Krim – könnten</w:t>
      </w:r>
      <w:r w:rsidR="00292463">
        <w:rPr>
          <w:rFonts w:cstheme="minorHAnsi"/>
          <w:sz w:val="24"/>
          <w:szCs w:val="24"/>
        </w:rPr>
        <w:t>, so der Vorwurf vieler politischer Kommentare,</w:t>
      </w:r>
      <w:r w:rsidR="001860D0" w:rsidRPr="00FD544F">
        <w:rPr>
          <w:rFonts w:cstheme="minorHAnsi"/>
          <w:sz w:val="24"/>
          <w:szCs w:val="24"/>
        </w:rPr>
        <w:t xml:space="preserve"> </w:t>
      </w:r>
      <w:r w:rsidR="00EB72C2" w:rsidRPr="00FD544F">
        <w:rPr>
          <w:rFonts w:cstheme="minorHAnsi"/>
          <w:sz w:val="24"/>
          <w:szCs w:val="24"/>
        </w:rPr>
        <w:t xml:space="preserve">Putin zu der </w:t>
      </w:r>
      <w:r w:rsidR="008F3D2D">
        <w:rPr>
          <w:rFonts w:cstheme="minorHAnsi"/>
          <w:sz w:val="24"/>
          <w:szCs w:val="24"/>
        </w:rPr>
        <w:t>Erwartung</w:t>
      </w:r>
      <w:r w:rsidR="008F3D2D" w:rsidRPr="00FD544F">
        <w:rPr>
          <w:rFonts w:cstheme="minorHAnsi"/>
          <w:sz w:val="24"/>
          <w:szCs w:val="24"/>
        </w:rPr>
        <w:t xml:space="preserve"> </w:t>
      </w:r>
      <w:r w:rsidR="00EB72C2" w:rsidRPr="00FD544F">
        <w:rPr>
          <w:rFonts w:cstheme="minorHAnsi"/>
          <w:sz w:val="24"/>
          <w:szCs w:val="24"/>
        </w:rPr>
        <w:t>verleitet haben, das</w:t>
      </w:r>
      <w:r w:rsidR="0049672B" w:rsidRPr="00FD544F">
        <w:rPr>
          <w:rFonts w:cstheme="minorHAnsi"/>
          <w:sz w:val="24"/>
          <w:szCs w:val="24"/>
        </w:rPr>
        <w:t>s</w:t>
      </w:r>
      <w:r w:rsidR="00EB72C2" w:rsidRPr="00FD544F">
        <w:rPr>
          <w:rFonts w:cstheme="minorHAnsi"/>
          <w:sz w:val="24"/>
          <w:szCs w:val="24"/>
        </w:rPr>
        <w:t xml:space="preserve"> sich die politischen und wirtschaftlichen Folgen eines Angriffs in Grenzen halten würden. </w:t>
      </w:r>
    </w:p>
    <w:p w14:paraId="6C2B6CF6" w14:textId="4708057D" w:rsidR="00EB72C2" w:rsidRPr="00FD544F" w:rsidRDefault="00743060" w:rsidP="00CB5835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Nun wird vermutlich im Dunkeln bleiben, was am Ende den Ausschlag für Putins Kriegsentscheidung gegeben hat. </w:t>
      </w:r>
      <w:ins w:id="12" w:author="Christian Rauh" w:date="2022-05-17T15:22:00Z">
        <w:r w:rsidR="00F3623B">
          <w:rPr>
            <w:rFonts w:cstheme="minorHAnsi"/>
            <w:sz w:val="24"/>
            <w:szCs w:val="24"/>
          </w:rPr>
          <w:t xml:space="preserve">Aber wir </w:t>
        </w:r>
      </w:ins>
      <w:ins w:id="13" w:author="Christian Rauh" w:date="2022-05-17T15:23:00Z">
        <w:r w:rsidR="00F3623B">
          <w:rPr>
            <w:rFonts w:cstheme="minorHAnsi"/>
            <w:sz w:val="24"/>
            <w:szCs w:val="24"/>
          </w:rPr>
          <w:t xml:space="preserve">können untersuchen, ob es </w:t>
        </w:r>
      </w:ins>
      <w:del w:id="14" w:author="Christian Rauh" w:date="2022-05-17T15:23:00Z">
        <w:r w:rsidDel="00F3623B">
          <w:rPr>
            <w:rFonts w:cstheme="minorHAnsi"/>
            <w:sz w:val="24"/>
            <w:szCs w:val="24"/>
          </w:rPr>
          <w:delText xml:space="preserve">Angesichts der Schwere des Vorwurfs stellt sich gleichwohl die Frage: </w:delText>
        </w:r>
        <w:r w:rsidR="004305D7" w:rsidDel="00F3623B">
          <w:rPr>
            <w:rFonts w:cstheme="minorHAnsi"/>
            <w:sz w:val="24"/>
            <w:szCs w:val="24"/>
          </w:rPr>
          <w:delText xml:space="preserve">Lässt sich </w:delText>
        </w:r>
        <w:r w:rsidDel="00F3623B">
          <w:rPr>
            <w:rFonts w:cstheme="minorHAnsi"/>
            <w:sz w:val="24"/>
            <w:szCs w:val="24"/>
          </w:rPr>
          <w:delText xml:space="preserve">eine </w:delText>
        </w:r>
      </w:del>
      <w:ins w:id="15" w:author="Christian Rauh" w:date="2022-05-17T15:23:00Z">
        <w:r w:rsidR="00F3623B">
          <w:rPr>
            <w:rFonts w:cstheme="minorHAnsi"/>
            <w:sz w:val="24"/>
            <w:szCs w:val="24"/>
          </w:rPr>
          <w:t xml:space="preserve">die vermutet </w:t>
        </w:r>
      </w:ins>
      <w:r>
        <w:rPr>
          <w:rFonts w:cstheme="minorHAnsi"/>
          <w:sz w:val="24"/>
          <w:szCs w:val="24"/>
        </w:rPr>
        <w:t xml:space="preserve">europäische Zurückhaltung </w:t>
      </w:r>
      <w:del w:id="16" w:author="Christian Rauh" w:date="2022-05-17T15:23:00Z">
        <w:r w:rsidR="005C6095" w:rsidDel="00F3623B">
          <w:rPr>
            <w:rFonts w:cstheme="minorHAnsi"/>
            <w:sz w:val="24"/>
            <w:szCs w:val="24"/>
          </w:rPr>
          <w:delText xml:space="preserve">tatsächlich </w:delText>
        </w:r>
        <w:r w:rsidR="004305D7" w:rsidDel="00F3623B">
          <w:rPr>
            <w:rFonts w:cstheme="minorHAnsi"/>
            <w:sz w:val="24"/>
            <w:szCs w:val="24"/>
          </w:rPr>
          <w:delText>belegen?</w:delText>
        </w:r>
      </w:del>
      <w:ins w:id="17" w:author="Christian Rauh" w:date="2022-05-17T15:23:00Z">
        <w:r w:rsidR="00F3623B">
          <w:rPr>
            <w:rFonts w:cstheme="minorHAnsi"/>
            <w:sz w:val="24"/>
            <w:szCs w:val="24"/>
          </w:rPr>
          <w:t>gegeben hat.</w:t>
        </w:r>
      </w:ins>
      <w:r w:rsidR="004305D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Lässt sich nachweisen, dass </w:t>
      </w:r>
      <w:r w:rsidR="005A0CE6" w:rsidRPr="00FD544F">
        <w:rPr>
          <w:rFonts w:cstheme="minorHAnsi"/>
          <w:sz w:val="24"/>
          <w:szCs w:val="24"/>
        </w:rPr>
        <w:t xml:space="preserve">es </w:t>
      </w:r>
      <w:r w:rsidR="00915BE5" w:rsidRPr="00FD544F">
        <w:rPr>
          <w:rFonts w:cstheme="minorHAnsi"/>
          <w:sz w:val="24"/>
          <w:szCs w:val="24"/>
        </w:rPr>
        <w:t xml:space="preserve">die </w:t>
      </w:r>
      <w:r w:rsidR="00EB72C2" w:rsidRPr="00FD544F">
        <w:rPr>
          <w:rFonts w:cstheme="minorHAnsi"/>
          <w:sz w:val="24"/>
          <w:szCs w:val="24"/>
        </w:rPr>
        <w:t>EU</w:t>
      </w:r>
      <w:r w:rsidR="005A0CE6" w:rsidRPr="00FD544F">
        <w:rPr>
          <w:rFonts w:cstheme="minorHAnsi"/>
          <w:sz w:val="24"/>
          <w:szCs w:val="24"/>
        </w:rPr>
        <w:t>-Mitgliedstaaten</w:t>
      </w:r>
      <w:del w:id="18" w:author="Christian Rauh" w:date="2022-05-17T15:23:00Z">
        <w:r w:rsidR="00EB72C2" w:rsidRPr="00FD544F" w:rsidDel="00F3623B">
          <w:rPr>
            <w:rFonts w:cstheme="minorHAnsi"/>
            <w:sz w:val="24"/>
            <w:szCs w:val="24"/>
          </w:rPr>
          <w:delText xml:space="preserve"> </w:delText>
        </w:r>
      </w:del>
      <w:r w:rsidR="00EB72C2" w:rsidRPr="00FD544F">
        <w:rPr>
          <w:rFonts w:cstheme="minorHAnsi"/>
          <w:sz w:val="24"/>
          <w:szCs w:val="24"/>
        </w:rPr>
        <w:t xml:space="preserve"> </w:t>
      </w:r>
      <w:r w:rsidR="005A0CE6" w:rsidRPr="00FD544F">
        <w:rPr>
          <w:rFonts w:cstheme="minorHAnsi"/>
          <w:sz w:val="24"/>
          <w:szCs w:val="24"/>
        </w:rPr>
        <w:t>versäumt</w:t>
      </w:r>
      <w:r>
        <w:rPr>
          <w:rFonts w:cstheme="minorHAnsi"/>
          <w:sz w:val="24"/>
          <w:szCs w:val="24"/>
        </w:rPr>
        <w:t xml:space="preserve"> haben</w:t>
      </w:r>
      <w:r w:rsidR="00EB72C2" w:rsidRPr="00FD544F">
        <w:rPr>
          <w:rFonts w:cstheme="minorHAnsi"/>
          <w:sz w:val="24"/>
          <w:szCs w:val="24"/>
        </w:rPr>
        <w:t xml:space="preserve">, </w:t>
      </w:r>
      <w:r w:rsidR="0049672B" w:rsidRPr="00FD544F">
        <w:rPr>
          <w:rFonts w:cstheme="minorHAnsi"/>
          <w:sz w:val="24"/>
          <w:szCs w:val="24"/>
        </w:rPr>
        <w:t xml:space="preserve">sich mit deutlichen geeinten Signalen gegen </w:t>
      </w:r>
      <w:ins w:id="19" w:author="Christian Rauh" w:date="2022-05-17T15:23:00Z">
        <w:r w:rsidR="00F3623B">
          <w:rPr>
            <w:rFonts w:cstheme="minorHAnsi"/>
            <w:sz w:val="24"/>
            <w:szCs w:val="24"/>
          </w:rPr>
          <w:t xml:space="preserve">frühere </w:t>
        </w:r>
      </w:ins>
      <w:r w:rsidR="0049672B" w:rsidRPr="00FD544F">
        <w:rPr>
          <w:rFonts w:cstheme="minorHAnsi"/>
          <w:sz w:val="24"/>
          <w:szCs w:val="24"/>
        </w:rPr>
        <w:t>russische Aggressionen zu positionieren?</w:t>
      </w:r>
      <w:r w:rsidR="00292463">
        <w:rPr>
          <w:rFonts w:cstheme="minorHAnsi"/>
          <w:sz w:val="24"/>
          <w:szCs w:val="24"/>
        </w:rPr>
        <w:t xml:space="preserve"> </w:t>
      </w:r>
    </w:p>
    <w:p w14:paraId="4A0A1445" w14:textId="464C598D" w:rsidR="0049672B" w:rsidRPr="00FD544F" w:rsidRDefault="0049672B" w:rsidP="00CB5835">
      <w:pPr>
        <w:spacing w:line="360" w:lineRule="auto"/>
        <w:jc w:val="both"/>
        <w:rPr>
          <w:rFonts w:cstheme="minorHAnsi"/>
          <w:sz w:val="24"/>
          <w:szCs w:val="24"/>
        </w:rPr>
      </w:pPr>
      <w:r w:rsidRPr="00FD544F">
        <w:rPr>
          <w:rFonts w:cstheme="minorHAnsi"/>
          <w:sz w:val="24"/>
          <w:szCs w:val="24"/>
        </w:rPr>
        <w:t xml:space="preserve">Wir sind dieser Frage auf Basis eines Volltextkorpus </w:t>
      </w:r>
      <w:r w:rsidR="00915BE5" w:rsidRPr="00FD544F">
        <w:rPr>
          <w:rFonts w:cstheme="minorHAnsi"/>
          <w:sz w:val="24"/>
          <w:szCs w:val="24"/>
        </w:rPr>
        <w:t xml:space="preserve">nachgegangen, </w:t>
      </w:r>
      <w:r w:rsidRPr="00FD544F">
        <w:rPr>
          <w:rFonts w:cstheme="minorHAnsi"/>
          <w:sz w:val="24"/>
          <w:szCs w:val="24"/>
        </w:rPr>
        <w:t xml:space="preserve">der </w:t>
      </w:r>
      <w:r w:rsidR="00915BE5" w:rsidRPr="00FD544F">
        <w:rPr>
          <w:rFonts w:cstheme="minorHAnsi"/>
          <w:sz w:val="24"/>
          <w:szCs w:val="24"/>
        </w:rPr>
        <w:t>alle R</w:t>
      </w:r>
      <w:r w:rsidR="003F38D3" w:rsidRPr="00FD544F">
        <w:rPr>
          <w:rFonts w:cstheme="minorHAnsi"/>
          <w:sz w:val="24"/>
          <w:szCs w:val="24"/>
        </w:rPr>
        <w:t xml:space="preserve">eden vor der Vollversammlung der </w:t>
      </w:r>
      <w:r w:rsidRPr="00FD544F">
        <w:rPr>
          <w:rFonts w:cstheme="minorHAnsi"/>
          <w:sz w:val="24"/>
          <w:szCs w:val="24"/>
        </w:rPr>
        <w:t xml:space="preserve">Vereinten Nationen </w:t>
      </w:r>
      <w:r w:rsidR="00915BE5" w:rsidRPr="00FD544F">
        <w:rPr>
          <w:rFonts w:cstheme="minorHAnsi"/>
          <w:sz w:val="24"/>
          <w:szCs w:val="24"/>
        </w:rPr>
        <w:t>bis 2020 enthält</w:t>
      </w:r>
      <w:r w:rsidR="003F38D3" w:rsidRPr="00FD544F">
        <w:rPr>
          <w:rFonts w:cstheme="minorHAnsi"/>
          <w:sz w:val="24"/>
          <w:szCs w:val="24"/>
        </w:rPr>
        <w:t xml:space="preserve">. In diesem zentralen Forum der Weltpolitik haben alle Regierungen </w:t>
      </w:r>
      <w:r w:rsidR="000A7AB0">
        <w:rPr>
          <w:rFonts w:cstheme="minorHAnsi"/>
          <w:sz w:val="24"/>
          <w:szCs w:val="24"/>
        </w:rPr>
        <w:t>jedes Jahr</w:t>
      </w:r>
      <w:r w:rsidR="000A7AB0" w:rsidRPr="00FD544F">
        <w:rPr>
          <w:rFonts w:cstheme="minorHAnsi"/>
          <w:sz w:val="24"/>
          <w:szCs w:val="24"/>
        </w:rPr>
        <w:t xml:space="preserve"> </w:t>
      </w:r>
      <w:r w:rsidR="003F38D3" w:rsidRPr="00FD544F">
        <w:rPr>
          <w:rFonts w:cstheme="minorHAnsi"/>
          <w:sz w:val="24"/>
          <w:szCs w:val="24"/>
        </w:rPr>
        <w:t xml:space="preserve">die Chance, ihre außenpolitischen Prioritäten und Positionierungen vor der Weltöffentlichkeit kundzutun. </w:t>
      </w:r>
      <w:r w:rsidR="0049790B" w:rsidRPr="00FD544F">
        <w:rPr>
          <w:rFonts w:cstheme="minorHAnsi"/>
          <w:sz w:val="24"/>
          <w:szCs w:val="24"/>
        </w:rPr>
        <w:t>Die Reden von EU-</w:t>
      </w:r>
      <w:r w:rsidR="0049790B" w:rsidRPr="00FD544F">
        <w:rPr>
          <w:rFonts w:cstheme="minorHAnsi"/>
          <w:sz w:val="24"/>
          <w:szCs w:val="24"/>
        </w:rPr>
        <w:lastRenderedPageBreak/>
        <w:t>Mitgliedstaaten auf diese</w:t>
      </w:r>
      <w:r w:rsidR="004B7750" w:rsidRPr="00FD544F">
        <w:rPr>
          <w:rFonts w:cstheme="minorHAnsi"/>
          <w:sz w:val="24"/>
          <w:szCs w:val="24"/>
        </w:rPr>
        <w:t>r</w:t>
      </w:r>
      <w:r w:rsidR="0049790B" w:rsidRPr="00FD544F">
        <w:rPr>
          <w:rFonts w:cstheme="minorHAnsi"/>
          <w:sz w:val="24"/>
          <w:szCs w:val="24"/>
        </w:rPr>
        <w:t xml:space="preserve"> Bühne enthalten also</w:t>
      </w:r>
      <w:r w:rsidR="004B7750" w:rsidRPr="00FD544F">
        <w:rPr>
          <w:rFonts w:cstheme="minorHAnsi"/>
          <w:sz w:val="24"/>
          <w:szCs w:val="24"/>
        </w:rPr>
        <w:t xml:space="preserve"> wertvolle</w:t>
      </w:r>
      <w:r w:rsidR="0049790B" w:rsidRPr="00FD544F">
        <w:rPr>
          <w:rFonts w:cstheme="minorHAnsi"/>
          <w:sz w:val="24"/>
          <w:szCs w:val="24"/>
        </w:rPr>
        <w:t xml:space="preserve"> Informationen über die Konsistenz und Stärke der Signale </w:t>
      </w:r>
      <w:r w:rsidR="00915BE5" w:rsidRPr="00FD544F">
        <w:rPr>
          <w:rFonts w:cstheme="minorHAnsi"/>
          <w:sz w:val="24"/>
          <w:szCs w:val="24"/>
        </w:rPr>
        <w:t xml:space="preserve">von der EU </w:t>
      </w:r>
      <w:r w:rsidR="0049790B" w:rsidRPr="00FD544F">
        <w:rPr>
          <w:rFonts w:cstheme="minorHAnsi"/>
          <w:sz w:val="24"/>
          <w:szCs w:val="24"/>
        </w:rPr>
        <w:t xml:space="preserve">an Russland im Zeitverlauf. </w:t>
      </w:r>
    </w:p>
    <w:p w14:paraId="382B81EC" w14:textId="3D12FC59" w:rsidR="008726B5" w:rsidRPr="00FD544F" w:rsidRDefault="00915BE5" w:rsidP="00CB5835">
      <w:pPr>
        <w:spacing w:line="360" w:lineRule="auto"/>
        <w:jc w:val="both"/>
        <w:rPr>
          <w:rFonts w:cstheme="minorHAnsi"/>
          <w:sz w:val="24"/>
          <w:szCs w:val="24"/>
        </w:rPr>
      </w:pPr>
      <w:r w:rsidRPr="00FD544F">
        <w:rPr>
          <w:rFonts w:cstheme="minorHAnsi"/>
          <w:sz w:val="24"/>
          <w:szCs w:val="24"/>
        </w:rPr>
        <w:t xml:space="preserve">Wir extrahieren </w:t>
      </w:r>
      <w:r w:rsidR="0049790B" w:rsidRPr="00FD544F">
        <w:rPr>
          <w:rFonts w:cstheme="minorHAnsi"/>
          <w:sz w:val="24"/>
          <w:szCs w:val="24"/>
        </w:rPr>
        <w:t xml:space="preserve">diese Informationen </w:t>
      </w:r>
      <w:r w:rsidRPr="00FD544F">
        <w:rPr>
          <w:rFonts w:cstheme="minorHAnsi"/>
          <w:sz w:val="24"/>
          <w:szCs w:val="24"/>
        </w:rPr>
        <w:t xml:space="preserve">mit </w:t>
      </w:r>
      <w:r w:rsidR="0049790B" w:rsidRPr="00FD544F">
        <w:rPr>
          <w:rFonts w:cstheme="minorHAnsi"/>
          <w:sz w:val="24"/>
          <w:szCs w:val="24"/>
        </w:rPr>
        <w:t>moderne</w:t>
      </w:r>
      <w:r w:rsidRPr="00FD544F">
        <w:rPr>
          <w:rFonts w:cstheme="minorHAnsi"/>
          <w:sz w:val="24"/>
          <w:szCs w:val="24"/>
        </w:rPr>
        <w:t>n</w:t>
      </w:r>
      <w:r w:rsidR="0049790B" w:rsidRPr="00FD544F">
        <w:rPr>
          <w:rFonts w:cstheme="minorHAnsi"/>
          <w:sz w:val="24"/>
          <w:szCs w:val="24"/>
        </w:rPr>
        <w:t xml:space="preserve"> Algorithmen der natürlichen Sprachverarbeitung. Im ersten Schritt </w:t>
      </w:r>
      <w:r w:rsidR="0022076F" w:rsidRPr="00FD544F">
        <w:rPr>
          <w:rFonts w:cstheme="minorHAnsi"/>
          <w:sz w:val="24"/>
          <w:szCs w:val="24"/>
        </w:rPr>
        <w:t>nutzen wir ein ‚</w:t>
      </w:r>
      <w:proofErr w:type="spellStart"/>
      <w:r w:rsidR="0022076F" w:rsidRPr="00FD544F">
        <w:rPr>
          <w:rFonts w:cstheme="minorHAnsi"/>
          <w:sz w:val="24"/>
          <w:szCs w:val="24"/>
        </w:rPr>
        <w:t>semantic</w:t>
      </w:r>
      <w:proofErr w:type="spellEnd"/>
      <w:r w:rsidR="0022076F" w:rsidRPr="00FD544F">
        <w:rPr>
          <w:rFonts w:cstheme="minorHAnsi"/>
          <w:sz w:val="24"/>
          <w:szCs w:val="24"/>
        </w:rPr>
        <w:t xml:space="preserve"> </w:t>
      </w:r>
      <w:proofErr w:type="spellStart"/>
      <w:r w:rsidR="0022076F" w:rsidRPr="00FD544F">
        <w:rPr>
          <w:rFonts w:cstheme="minorHAnsi"/>
          <w:sz w:val="24"/>
          <w:szCs w:val="24"/>
        </w:rPr>
        <w:t>role</w:t>
      </w:r>
      <w:proofErr w:type="spellEnd"/>
      <w:r w:rsidR="0022076F" w:rsidRPr="00FD544F">
        <w:rPr>
          <w:rFonts w:cstheme="minorHAnsi"/>
          <w:sz w:val="24"/>
          <w:szCs w:val="24"/>
        </w:rPr>
        <w:t xml:space="preserve"> </w:t>
      </w:r>
      <w:proofErr w:type="spellStart"/>
      <w:r w:rsidR="0022076F" w:rsidRPr="00FD544F">
        <w:rPr>
          <w:rFonts w:cstheme="minorHAnsi"/>
          <w:sz w:val="24"/>
          <w:szCs w:val="24"/>
        </w:rPr>
        <w:t>labelling</w:t>
      </w:r>
      <w:proofErr w:type="spellEnd"/>
      <w:r w:rsidR="0022076F" w:rsidRPr="00FD544F">
        <w:rPr>
          <w:rFonts w:cstheme="minorHAnsi"/>
          <w:sz w:val="24"/>
          <w:szCs w:val="24"/>
        </w:rPr>
        <w:t>‘</w:t>
      </w:r>
      <w:r w:rsidR="000A7AB0">
        <w:rPr>
          <w:rFonts w:cstheme="minorHAnsi"/>
          <w:sz w:val="24"/>
          <w:szCs w:val="24"/>
        </w:rPr>
        <w:t>-</w:t>
      </w:r>
      <w:r w:rsidR="0022076F" w:rsidRPr="00FD544F">
        <w:rPr>
          <w:rFonts w:cstheme="minorHAnsi"/>
          <w:sz w:val="24"/>
          <w:szCs w:val="24"/>
        </w:rPr>
        <w:t xml:space="preserve">Verfahren, um </w:t>
      </w:r>
      <w:r w:rsidR="0049790B" w:rsidRPr="00FD544F">
        <w:rPr>
          <w:rFonts w:cstheme="minorHAnsi"/>
          <w:sz w:val="24"/>
          <w:szCs w:val="24"/>
        </w:rPr>
        <w:t>alle Sätze</w:t>
      </w:r>
      <w:r w:rsidR="0022076F" w:rsidRPr="00FD544F">
        <w:rPr>
          <w:rFonts w:cstheme="minorHAnsi"/>
          <w:sz w:val="24"/>
          <w:szCs w:val="24"/>
        </w:rPr>
        <w:t xml:space="preserve"> zu identifizieren</w:t>
      </w:r>
      <w:r w:rsidR="0049790B" w:rsidRPr="00FD544F">
        <w:rPr>
          <w:rFonts w:cstheme="minorHAnsi"/>
          <w:sz w:val="24"/>
          <w:szCs w:val="24"/>
        </w:rPr>
        <w:t>, in den</w:t>
      </w:r>
      <w:r w:rsidR="0022076F" w:rsidRPr="00FD544F">
        <w:rPr>
          <w:rFonts w:cstheme="minorHAnsi"/>
          <w:sz w:val="24"/>
          <w:szCs w:val="24"/>
        </w:rPr>
        <w:t>en</w:t>
      </w:r>
      <w:r w:rsidR="0049790B" w:rsidRPr="00FD544F">
        <w:rPr>
          <w:rFonts w:cstheme="minorHAnsi"/>
          <w:sz w:val="24"/>
          <w:szCs w:val="24"/>
        </w:rPr>
        <w:t xml:space="preserve"> Russland </w:t>
      </w:r>
      <w:r w:rsidR="0022076F" w:rsidRPr="00FD544F">
        <w:rPr>
          <w:rFonts w:cstheme="minorHAnsi"/>
          <w:sz w:val="24"/>
          <w:szCs w:val="24"/>
        </w:rPr>
        <w:t>(</w:t>
      </w:r>
      <w:r w:rsidR="0049790B" w:rsidRPr="00FD544F">
        <w:rPr>
          <w:rFonts w:cstheme="minorHAnsi"/>
          <w:sz w:val="24"/>
          <w:szCs w:val="24"/>
        </w:rPr>
        <w:t xml:space="preserve">bzw. die Sowjetunion als dessen </w:t>
      </w:r>
      <w:r w:rsidR="0022076F" w:rsidRPr="00FD544F">
        <w:rPr>
          <w:rFonts w:cstheme="minorHAnsi"/>
          <w:sz w:val="24"/>
          <w:szCs w:val="24"/>
        </w:rPr>
        <w:t>Vorgängerstaat)</w:t>
      </w:r>
      <w:r w:rsidR="0049790B" w:rsidRPr="00FD544F">
        <w:rPr>
          <w:rFonts w:cstheme="minorHAnsi"/>
          <w:sz w:val="24"/>
          <w:szCs w:val="24"/>
        </w:rPr>
        <w:t xml:space="preserve"> als handelnder Akteur bena</w:t>
      </w:r>
      <w:r w:rsidR="0022076F" w:rsidRPr="00FD544F">
        <w:rPr>
          <w:rFonts w:cstheme="minorHAnsi"/>
          <w:sz w:val="24"/>
          <w:szCs w:val="24"/>
        </w:rPr>
        <w:t>n</w:t>
      </w:r>
      <w:r w:rsidR="0049790B" w:rsidRPr="00FD544F">
        <w:rPr>
          <w:rFonts w:cstheme="minorHAnsi"/>
          <w:sz w:val="24"/>
          <w:szCs w:val="24"/>
        </w:rPr>
        <w:t xml:space="preserve">nt </w:t>
      </w:r>
      <w:r w:rsidR="0022076F" w:rsidRPr="00FD544F">
        <w:rPr>
          <w:rFonts w:cstheme="minorHAnsi"/>
          <w:sz w:val="24"/>
          <w:szCs w:val="24"/>
        </w:rPr>
        <w:t xml:space="preserve">wird. Im zweiten Schritt skalieren wir </w:t>
      </w:r>
      <w:r w:rsidRPr="00FD544F">
        <w:rPr>
          <w:rFonts w:cstheme="minorHAnsi"/>
          <w:sz w:val="24"/>
          <w:szCs w:val="24"/>
        </w:rPr>
        <w:t xml:space="preserve">die </w:t>
      </w:r>
      <w:r w:rsidR="0022076F" w:rsidRPr="00FD544F">
        <w:rPr>
          <w:rFonts w:cstheme="minorHAnsi"/>
          <w:sz w:val="24"/>
          <w:szCs w:val="24"/>
        </w:rPr>
        <w:t>Sprache diese</w:t>
      </w:r>
      <w:r w:rsidRPr="00FD544F">
        <w:rPr>
          <w:rFonts w:cstheme="minorHAnsi"/>
          <w:sz w:val="24"/>
          <w:szCs w:val="24"/>
        </w:rPr>
        <w:t>r</w:t>
      </w:r>
      <w:r w:rsidR="0022076F" w:rsidRPr="00FD544F">
        <w:rPr>
          <w:rFonts w:cstheme="minorHAnsi"/>
          <w:sz w:val="24"/>
          <w:szCs w:val="24"/>
        </w:rPr>
        <w:t xml:space="preserve"> Sätze mit einem Wortvektormodell entlang ihrer semantischen Ähnlichkeit zu konfliktbetonten und kooperativen Begriffen in der diplomatischen Kommunikation (u.a. z.B. ‚</w:t>
      </w:r>
      <w:r w:rsidR="002271C3" w:rsidRPr="00FD544F">
        <w:rPr>
          <w:rFonts w:cstheme="minorHAnsi"/>
          <w:sz w:val="24"/>
          <w:szCs w:val="24"/>
        </w:rPr>
        <w:t>Feind/Freund</w:t>
      </w:r>
      <w:r w:rsidR="0022076F" w:rsidRPr="00FD544F">
        <w:rPr>
          <w:rFonts w:cstheme="minorHAnsi"/>
          <w:sz w:val="24"/>
          <w:szCs w:val="24"/>
        </w:rPr>
        <w:t>‘,</w:t>
      </w:r>
      <w:r w:rsidR="002271C3" w:rsidRPr="00FD544F">
        <w:rPr>
          <w:rFonts w:cstheme="minorHAnsi"/>
          <w:sz w:val="24"/>
          <w:szCs w:val="24"/>
        </w:rPr>
        <w:t xml:space="preserve"> ‚Krieg/Frieden‘, ‚aggressiv/kooperativ‘ usw.). </w:t>
      </w:r>
      <w:r w:rsidRPr="00FD544F">
        <w:rPr>
          <w:rFonts w:cstheme="minorHAnsi"/>
          <w:sz w:val="24"/>
          <w:szCs w:val="24"/>
        </w:rPr>
        <w:t>Eine</w:t>
      </w:r>
      <w:r w:rsidR="002271C3" w:rsidRPr="00FD544F">
        <w:rPr>
          <w:rFonts w:cstheme="minorHAnsi"/>
          <w:sz w:val="24"/>
          <w:szCs w:val="24"/>
        </w:rPr>
        <w:t xml:space="preserve"> Zufallsstichprobe von 150 Sätzen zeigt, dass sich diese Skalierung weitgehend mit der Interpretation zweier menschlicher Kodierer deckt. </w:t>
      </w:r>
    </w:p>
    <w:p w14:paraId="5BE00E63" w14:textId="2128E024" w:rsidR="002271C3" w:rsidRPr="00FD544F" w:rsidRDefault="002271C3" w:rsidP="00CB5835">
      <w:pPr>
        <w:spacing w:line="360" w:lineRule="auto"/>
        <w:jc w:val="both"/>
        <w:rPr>
          <w:rFonts w:cstheme="minorHAnsi"/>
          <w:sz w:val="24"/>
          <w:szCs w:val="24"/>
        </w:rPr>
      </w:pPr>
      <w:r w:rsidRPr="00FD544F">
        <w:rPr>
          <w:rFonts w:cstheme="minorHAnsi"/>
          <w:sz w:val="24"/>
          <w:szCs w:val="24"/>
        </w:rPr>
        <w:t xml:space="preserve">Abbildung 1 fasst zusammen, was uns dieser Ansatz über die Signale aller EU-Mitgliedsstaaten </w:t>
      </w:r>
      <w:r w:rsidR="00F36BF5" w:rsidRPr="00FD544F">
        <w:rPr>
          <w:rFonts w:cstheme="minorHAnsi"/>
          <w:sz w:val="24"/>
          <w:szCs w:val="24"/>
        </w:rPr>
        <w:t xml:space="preserve">in Richtung Russland </w:t>
      </w:r>
      <w:r w:rsidRPr="00FD544F">
        <w:rPr>
          <w:rFonts w:cstheme="minorHAnsi"/>
          <w:sz w:val="24"/>
          <w:szCs w:val="24"/>
        </w:rPr>
        <w:t xml:space="preserve">im Zeitverlauf </w:t>
      </w:r>
      <w:r w:rsidR="00F36BF5" w:rsidRPr="00FD544F">
        <w:rPr>
          <w:rFonts w:cstheme="minorHAnsi"/>
          <w:sz w:val="24"/>
          <w:szCs w:val="24"/>
        </w:rPr>
        <w:t>verrät</w:t>
      </w:r>
      <w:r w:rsidRPr="00FD544F">
        <w:rPr>
          <w:rFonts w:cstheme="minorHAnsi"/>
          <w:sz w:val="24"/>
          <w:szCs w:val="24"/>
        </w:rPr>
        <w:t>.</w:t>
      </w:r>
    </w:p>
    <w:p w14:paraId="33F320E1" w14:textId="54114C79" w:rsidR="002271C3" w:rsidRPr="00FD544F" w:rsidRDefault="00B3344F" w:rsidP="00227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cstheme="minorHAnsi"/>
          <w:sz w:val="24"/>
          <w:szCs w:val="24"/>
        </w:rPr>
      </w:pPr>
      <w:r w:rsidRPr="00FD544F">
        <w:rPr>
          <w:rFonts w:cstheme="minorHAnsi"/>
          <w:noProof/>
          <w:sz w:val="24"/>
          <w:szCs w:val="24"/>
        </w:rPr>
        <w:drawing>
          <wp:inline distT="0" distB="0" distL="0" distR="0" wp14:anchorId="4547A7EC" wp14:editId="71DA057C">
            <wp:extent cx="5761990" cy="391287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33611" w14:textId="69DDFAF2" w:rsidR="00832A09" w:rsidRPr="00FD544F" w:rsidRDefault="00832A09" w:rsidP="00CB5835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03F10EC7" w14:textId="7C38C18F" w:rsidR="00832A09" w:rsidRPr="00FD544F" w:rsidRDefault="00832A09" w:rsidP="00CB5835">
      <w:pPr>
        <w:spacing w:line="360" w:lineRule="auto"/>
        <w:jc w:val="both"/>
        <w:rPr>
          <w:rFonts w:cstheme="minorHAnsi"/>
          <w:sz w:val="24"/>
          <w:szCs w:val="24"/>
        </w:rPr>
      </w:pPr>
      <w:r w:rsidRPr="00FD544F">
        <w:rPr>
          <w:rFonts w:cstheme="minorHAnsi"/>
          <w:sz w:val="24"/>
          <w:szCs w:val="24"/>
        </w:rPr>
        <w:t xml:space="preserve">EU-Mitgliedsstaaten haben Russland bzw. die Sowjetunion vor allem nach der Invasion in Afghanistan </w:t>
      </w:r>
      <w:r w:rsidR="00ED3CA1" w:rsidRPr="00FD544F">
        <w:rPr>
          <w:rFonts w:cstheme="minorHAnsi"/>
          <w:sz w:val="24"/>
          <w:szCs w:val="24"/>
        </w:rPr>
        <w:t xml:space="preserve">1979 </w:t>
      </w:r>
      <w:r w:rsidRPr="00FD544F">
        <w:rPr>
          <w:rFonts w:cstheme="minorHAnsi"/>
          <w:sz w:val="24"/>
          <w:szCs w:val="24"/>
        </w:rPr>
        <w:t xml:space="preserve">und </w:t>
      </w:r>
      <w:r w:rsidR="00ED3CA1" w:rsidRPr="00FD544F">
        <w:rPr>
          <w:rFonts w:cstheme="minorHAnsi"/>
          <w:sz w:val="24"/>
          <w:szCs w:val="24"/>
        </w:rPr>
        <w:t xml:space="preserve">der darauffolgenden </w:t>
      </w:r>
      <w:r w:rsidRPr="00FD544F">
        <w:rPr>
          <w:rFonts w:cstheme="minorHAnsi"/>
          <w:sz w:val="24"/>
          <w:szCs w:val="24"/>
        </w:rPr>
        <w:t xml:space="preserve">letzten Hochphase des Kalten Kriegs als </w:t>
      </w:r>
      <w:r w:rsidRPr="00FD544F">
        <w:rPr>
          <w:rFonts w:cstheme="minorHAnsi"/>
          <w:sz w:val="24"/>
          <w:szCs w:val="24"/>
        </w:rPr>
        <w:lastRenderedPageBreak/>
        <w:t xml:space="preserve">handelnden Akteur </w:t>
      </w:r>
      <w:r w:rsidR="00ED3CA1" w:rsidRPr="00FD544F">
        <w:rPr>
          <w:rFonts w:cstheme="minorHAnsi"/>
          <w:sz w:val="24"/>
          <w:szCs w:val="24"/>
        </w:rPr>
        <w:t>auf der Weltbühne benannt. Diese Signale waren nicht nur häufig, sondern auch stark</w:t>
      </w:r>
      <w:r w:rsidR="00C0485C" w:rsidRPr="00FD544F">
        <w:rPr>
          <w:rFonts w:cstheme="minorHAnsi"/>
          <w:sz w:val="24"/>
          <w:szCs w:val="24"/>
        </w:rPr>
        <w:t xml:space="preserve"> konfliktbetont</w:t>
      </w:r>
      <w:r w:rsidR="00ED3CA1" w:rsidRPr="00FD544F">
        <w:rPr>
          <w:rFonts w:cstheme="minorHAnsi"/>
          <w:sz w:val="24"/>
          <w:szCs w:val="24"/>
        </w:rPr>
        <w:t>. Teilweise liegen die Werte unsere</w:t>
      </w:r>
      <w:r w:rsidR="00C0485C" w:rsidRPr="00FD544F">
        <w:rPr>
          <w:rFonts w:cstheme="minorHAnsi"/>
          <w:sz w:val="24"/>
          <w:szCs w:val="24"/>
        </w:rPr>
        <w:t>s</w:t>
      </w:r>
      <w:r w:rsidR="00ED3CA1" w:rsidRPr="00FD544F">
        <w:rPr>
          <w:rFonts w:cstheme="minorHAnsi"/>
          <w:sz w:val="24"/>
          <w:szCs w:val="24"/>
        </w:rPr>
        <w:t xml:space="preserve"> Skalierungsmodels fast drei Standardabweichungen unter der durchschnittlichen Konflikthaftigkeit </w:t>
      </w:r>
      <w:r w:rsidR="000A7AB0">
        <w:rPr>
          <w:rFonts w:cstheme="minorHAnsi"/>
          <w:sz w:val="24"/>
          <w:szCs w:val="24"/>
        </w:rPr>
        <w:t>der</w:t>
      </w:r>
      <w:r w:rsidR="00ED3CA1" w:rsidRPr="00FD544F">
        <w:rPr>
          <w:rFonts w:cstheme="minorHAnsi"/>
          <w:sz w:val="24"/>
          <w:szCs w:val="24"/>
        </w:rPr>
        <w:t xml:space="preserve"> fast einer Million gesprochenen Sätze</w:t>
      </w:r>
      <w:r w:rsidR="000A7AB0" w:rsidRPr="000A7AB0">
        <w:rPr>
          <w:rFonts w:cstheme="minorHAnsi"/>
          <w:sz w:val="24"/>
          <w:szCs w:val="24"/>
        </w:rPr>
        <w:t xml:space="preserve"> </w:t>
      </w:r>
      <w:r w:rsidR="000A7AB0" w:rsidRPr="00FD544F">
        <w:rPr>
          <w:rFonts w:cstheme="minorHAnsi"/>
          <w:sz w:val="24"/>
          <w:szCs w:val="24"/>
        </w:rPr>
        <w:t>in der UN-Vollversammlung</w:t>
      </w:r>
      <w:r w:rsidR="00ED3CA1" w:rsidRPr="00FD544F">
        <w:rPr>
          <w:rFonts w:cstheme="minorHAnsi"/>
          <w:sz w:val="24"/>
          <w:szCs w:val="24"/>
        </w:rPr>
        <w:t>.</w:t>
      </w:r>
    </w:p>
    <w:p w14:paraId="0EF99C45" w14:textId="43DCBAF4" w:rsidR="00ED3CA1" w:rsidRPr="00FD544F" w:rsidRDefault="00ED3CA1" w:rsidP="00CB5835">
      <w:pPr>
        <w:spacing w:line="360" w:lineRule="auto"/>
        <w:jc w:val="both"/>
        <w:rPr>
          <w:rFonts w:cstheme="minorHAnsi"/>
          <w:sz w:val="24"/>
          <w:szCs w:val="24"/>
        </w:rPr>
      </w:pPr>
      <w:r w:rsidRPr="00FD544F">
        <w:rPr>
          <w:rFonts w:cstheme="minorHAnsi"/>
          <w:sz w:val="24"/>
          <w:szCs w:val="24"/>
        </w:rPr>
        <w:t xml:space="preserve">Dies ändert sich schlagartig mit dem </w:t>
      </w:r>
      <w:r w:rsidR="000A7AB0">
        <w:rPr>
          <w:rStyle w:val="Kommentarzeichen"/>
        </w:rPr>
        <w:commentReference w:id="20"/>
      </w:r>
      <w:ins w:id="21" w:author="Christian Rauh" w:date="2022-05-17T15:26:00Z">
        <w:r w:rsidR="00826D28">
          <w:rPr>
            <w:rFonts w:cstheme="minorHAnsi"/>
            <w:sz w:val="24"/>
            <w:szCs w:val="24"/>
          </w:rPr>
          <w:t xml:space="preserve">kurz nach dem Ausbruch der Ukraine erfolgten </w:t>
        </w:r>
      </w:ins>
      <w:r w:rsidR="00826D28">
        <w:rPr>
          <w:rStyle w:val="Kommentarzeichen"/>
        </w:rPr>
        <w:commentReference w:id="22"/>
      </w:r>
      <w:r w:rsidRPr="00FD544F">
        <w:rPr>
          <w:rFonts w:cstheme="minorHAnsi"/>
          <w:sz w:val="24"/>
          <w:szCs w:val="24"/>
        </w:rPr>
        <w:t>Zusammenbruch der Sowjetunion 1991. Ab diesem Zeitpunkt spr</w:t>
      </w:r>
      <w:r w:rsidR="00B3344F" w:rsidRPr="00FD544F">
        <w:rPr>
          <w:rFonts w:cstheme="minorHAnsi"/>
          <w:sz w:val="24"/>
          <w:szCs w:val="24"/>
        </w:rPr>
        <w:t>a</w:t>
      </w:r>
      <w:r w:rsidRPr="00FD544F">
        <w:rPr>
          <w:rFonts w:cstheme="minorHAnsi"/>
          <w:sz w:val="24"/>
          <w:szCs w:val="24"/>
        </w:rPr>
        <w:t xml:space="preserve">chen </w:t>
      </w:r>
      <w:r w:rsidR="00107AB3" w:rsidRPr="00FD544F">
        <w:rPr>
          <w:rFonts w:cstheme="minorHAnsi"/>
          <w:sz w:val="24"/>
          <w:szCs w:val="24"/>
        </w:rPr>
        <w:t>EU</w:t>
      </w:r>
      <w:r w:rsidR="00B3344F" w:rsidRPr="00FD544F">
        <w:rPr>
          <w:rFonts w:cstheme="minorHAnsi"/>
          <w:sz w:val="24"/>
          <w:szCs w:val="24"/>
        </w:rPr>
        <w:t>-</w:t>
      </w:r>
      <w:r w:rsidR="00107AB3" w:rsidRPr="00FD544F">
        <w:rPr>
          <w:rFonts w:cstheme="minorHAnsi"/>
          <w:sz w:val="24"/>
          <w:szCs w:val="24"/>
        </w:rPr>
        <w:t xml:space="preserve">Mitliedstaaten vor der UN </w:t>
      </w:r>
      <w:r w:rsidR="00B3344F" w:rsidRPr="00FD544F">
        <w:rPr>
          <w:rFonts w:cstheme="minorHAnsi"/>
          <w:sz w:val="24"/>
          <w:szCs w:val="24"/>
        </w:rPr>
        <w:t>deutlich</w:t>
      </w:r>
      <w:r w:rsidR="00107AB3" w:rsidRPr="00FD544F">
        <w:rPr>
          <w:rFonts w:cstheme="minorHAnsi"/>
          <w:sz w:val="24"/>
          <w:szCs w:val="24"/>
        </w:rPr>
        <w:t xml:space="preserve"> seltener über Russland. Und wenn sie es </w:t>
      </w:r>
      <w:r w:rsidR="00B3344F" w:rsidRPr="00FD544F">
        <w:rPr>
          <w:rFonts w:cstheme="minorHAnsi"/>
          <w:sz w:val="24"/>
          <w:szCs w:val="24"/>
        </w:rPr>
        <w:t>taten</w:t>
      </w:r>
      <w:r w:rsidR="00107AB3" w:rsidRPr="00FD544F">
        <w:rPr>
          <w:rFonts w:cstheme="minorHAnsi"/>
          <w:sz w:val="24"/>
          <w:szCs w:val="24"/>
        </w:rPr>
        <w:t xml:space="preserve">, </w:t>
      </w:r>
      <w:r w:rsidR="00B3344F" w:rsidRPr="00FD544F">
        <w:rPr>
          <w:rFonts w:cstheme="minorHAnsi"/>
          <w:sz w:val="24"/>
          <w:szCs w:val="24"/>
        </w:rPr>
        <w:t>sandten</w:t>
      </w:r>
      <w:r w:rsidR="00107AB3" w:rsidRPr="00FD544F">
        <w:rPr>
          <w:rFonts w:cstheme="minorHAnsi"/>
          <w:sz w:val="24"/>
          <w:szCs w:val="24"/>
        </w:rPr>
        <w:t xml:space="preserve"> sie klar kooperative Signale. Für unsere Frage besonders bedeutsam: An diesem schwach kooperativen Signal der EU-Mitglieder an Russland änder</w:t>
      </w:r>
      <w:r w:rsidR="005C7822">
        <w:rPr>
          <w:rFonts w:cstheme="minorHAnsi"/>
          <w:sz w:val="24"/>
          <w:szCs w:val="24"/>
        </w:rPr>
        <w:t>te</w:t>
      </w:r>
      <w:r w:rsidR="00107AB3" w:rsidRPr="00FD544F">
        <w:rPr>
          <w:rFonts w:cstheme="minorHAnsi"/>
          <w:sz w:val="24"/>
          <w:szCs w:val="24"/>
        </w:rPr>
        <w:t xml:space="preserve"> weder der erste noch der zweite Tschetschenienkrieg etwas. Nach den verheerenden Bildern des </w:t>
      </w:r>
      <w:r w:rsidR="00C0485C" w:rsidRPr="00FD544F">
        <w:rPr>
          <w:rFonts w:cstheme="minorHAnsi"/>
          <w:sz w:val="24"/>
          <w:szCs w:val="24"/>
        </w:rPr>
        <w:t xml:space="preserve">zerbombten </w:t>
      </w:r>
      <w:r w:rsidR="00107AB3" w:rsidRPr="00FD544F">
        <w:rPr>
          <w:rFonts w:cstheme="minorHAnsi"/>
          <w:sz w:val="24"/>
          <w:szCs w:val="24"/>
        </w:rPr>
        <w:t>Grosny im Jahr 2000 schweig</w:t>
      </w:r>
      <w:r w:rsidR="005B4894" w:rsidRPr="00FD544F">
        <w:rPr>
          <w:rFonts w:cstheme="minorHAnsi"/>
          <w:sz w:val="24"/>
          <w:szCs w:val="24"/>
        </w:rPr>
        <w:t xml:space="preserve">en EU-Regierungen in diesem zentralen Forum der Weltpolitik </w:t>
      </w:r>
      <w:r w:rsidR="00C0485C" w:rsidRPr="00FD544F">
        <w:rPr>
          <w:rFonts w:cstheme="minorHAnsi"/>
          <w:sz w:val="24"/>
          <w:szCs w:val="24"/>
        </w:rPr>
        <w:t>gegenüber</w:t>
      </w:r>
      <w:r w:rsidR="005B4894" w:rsidRPr="00FD544F">
        <w:rPr>
          <w:rFonts w:cstheme="minorHAnsi"/>
          <w:sz w:val="24"/>
          <w:szCs w:val="24"/>
        </w:rPr>
        <w:t xml:space="preserve"> Russland und senden ab 2003 </w:t>
      </w:r>
      <w:r w:rsidR="0084189D" w:rsidRPr="00FD544F">
        <w:rPr>
          <w:rFonts w:cstheme="minorHAnsi"/>
          <w:sz w:val="24"/>
          <w:szCs w:val="24"/>
        </w:rPr>
        <w:t xml:space="preserve">sogar </w:t>
      </w:r>
      <w:r w:rsidR="005B4894" w:rsidRPr="00FD544F">
        <w:rPr>
          <w:rFonts w:cstheme="minorHAnsi"/>
          <w:sz w:val="24"/>
          <w:szCs w:val="24"/>
        </w:rPr>
        <w:t>wieder vereinzelt kooperative Signale.</w:t>
      </w:r>
      <w:r w:rsidR="00C0485C" w:rsidRPr="00FD544F">
        <w:rPr>
          <w:rFonts w:cstheme="minorHAnsi"/>
          <w:sz w:val="24"/>
          <w:szCs w:val="24"/>
        </w:rPr>
        <w:t xml:space="preserve"> In einer Welt</w:t>
      </w:r>
      <w:r w:rsidR="0084189D" w:rsidRPr="00FD544F">
        <w:rPr>
          <w:rFonts w:cstheme="minorHAnsi"/>
          <w:sz w:val="24"/>
          <w:szCs w:val="24"/>
        </w:rPr>
        <w:t>,</w:t>
      </w:r>
      <w:r w:rsidR="00C0485C" w:rsidRPr="00FD544F">
        <w:rPr>
          <w:rFonts w:cstheme="minorHAnsi"/>
          <w:sz w:val="24"/>
          <w:szCs w:val="24"/>
        </w:rPr>
        <w:t xml:space="preserve"> </w:t>
      </w:r>
      <w:r w:rsidR="00582AF5" w:rsidRPr="00FD544F">
        <w:rPr>
          <w:rFonts w:cstheme="minorHAnsi"/>
          <w:sz w:val="24"/>
          <w:szCs w:val="24"/>
        </w:rPr>
        <w:t>in der politische Rhetorik</w:t>
      </w:r>
      <w:r w:rsidR="00C0485C" w:rsidRPr="00FD544F">
        <w:rPr>
          <w:rFonts w:cstheme="minorHAnsi"/>
          <w:sz w:val="24"/>
          <w:szCs w:val="24"/>
        </w:rPr>
        <w:t xml:space="preserve"> abschreckenden Charakter </w:t>
      </w:r>
      <w:r w:rsidR="0084189D" w:rsidRPr="00FD544F">
        <w:rPr>
          <w:rFonts w:cstheme="minorHAnsi"/>
          <w:sz w:val="24"/>
          <w:szCs w:val="24"/>
        </w:rPr>
        <w:t xml:space="preserve">durch klare Positionierungen </w:t>
      </w:r>
      <w:r w:rsidR="00D16B61" w:rsidRPr="00FD544F">
        <w:rPr>
          <w:rFonts w:cstheme="minorHAnsi"/>
          <w:sz w:val="24"/>
          <w:szCs w:val="24"/>
        </w:rPr>
        <w:t>haben kann</w:t>
      </w:r>
      <w:r w:rsidR="00C0485C" w:rsidRPr="00FD544F">
        <w:rPr>
          <w:rFonts w:cstheme="minorHAnsi"/>
          <w:sz w:val="24"/>
          <w:szCs w:val="24"/>
        </w:rPr>
        <w:t>, kommt</w:t>
      </w:r>
      <w:r w:rsidR="00582AF5" w:rsidRPr="00FD544F">
        <w:rPr>
          <w:rFonts w:cstheme="minorHAnsi"/>
          <w:sz w:val="24"/>
          <w:szCs w:val="24"/>
        </w:rPr>
        <w:t xml:space="preserve"> das</w:t>
      </w:r>
      <w:r w:rsidR="00C0485C" w:rsidRPr="00FD544F">
        <w:rPr>
          <w:rFonts w:cstheme="minorHAnsi"/>
          <w:sz w:val="24"/>
          <w:szCs w:val="24"/>
        </w:rPr>
        <w:t xml:space="preserve"> Schweigen</w:t>
      </w:r>
      <w:r w:rsidR="00582AF5" w:rsidRPr="00FD544F">
        <w:rPr>
          <w:rFonts w:cstheme="minorHAnsi"/>
          <w:sz w:val="24"/>
          <w:szCs w:val="24"/>
        </w:rPr>
        <w:t xml:space="preserve"> auf dieser </w:t>
      </w:r>
      <w:r w:rsidR="0084189D" w:rsidRPr="00FD544F">
        <w:rPr>
          <w:rFonts w:cstheme="minorHAnsi"/>
          <w:sz w:val="24"/>
          <w:szCs w:val="24"/>
        </w:rPr>
        <w:t xml:space="preserve">zentralen Weltbühne einem Signal der </w:t>
      </w:r>
      <w:r w:rsidR="00C0485C" w:rsidRPr="00FD544F">
        <w:rPr>
          <w:rFonts w:cstheme="minorHAnsi"/>
          <w:sz w:val="24"/>
          <w:szCs w:val="24"/>
        </w:rPr>
        <w:t xml:space="preserve">Gleichgültigkeit nahe. </w:t>
      </w:r>
    </w:p>
    <w:p w14:paraId="5D216438" w14:textId="0682AFE0" w:rsidR="005B4894" w:rsidRPr="00FD544F" w:rsidRDefault="00875EA3" w:rsidP="00CB5835">
      <w:pPr>
        <w:spacing w:line="360" w:lineRule="auto"/>
        <w:jc w:val="both"/>
        <w:rPr>
          <w:rFonts w:cstheme="minorHAnsi"/>
          <w:sz w:val="24"/>
          <w:szCs w:val="24"/>
        </w:rPr>
      </w:pPr>
      <w:r w:rsidRPr="00FD544F">
        <w:rPr>
          <w:rFonts w:cstheme="minorHAnsi"/>
          <w:sz w:val="24"/>
          <w:szCs w:val="24"/>
        </w:rPr>
        <w:t xml:space="preserve">Die internationale Kommunikation </w:t>
      </w:r>
      <w:r w:rsidR="00F750B4" w:rsidRPr="00FD544F">
        <w:rPr>
          <w:rFonts w:cstheme="minorHAnsi"/>
          <w:sz w:val="24"/>
          <w:szCs w:val="24"/>
        </w:rPr>
        <w:t xml:space="preserve">der EU-Staaten </w:t>
      </w:r>
      <w:r w:rsidRPr="00FD544F">
        <w:rPr>
          <w:rFonts w:cstheme="minorHAnsi"/>
          <w:sz w:val="24"/>
          <w:szCs w:val="24"/>
        </w:rPr>
        <w:t xml:space="preserve">dreht sich erst langsam mit der russischen Intervention im </w:t>
      </w:r>
      <w:r w:rsidR="00F750B4" w:rsidRPr="00FD544F">
        <w:rPr>
          <w:rFonts w:cstheme="minorHAnsi"/>
          <w:sz w:val="24"/>
          <w:szCs w:val="24"/>
        </w:rPr>
        <w:t>Kaukasuskrieg 2008</w:t>
      </w:r>
      <w:r w:rsidRPr="00FD544F">
        <w:rPr>
          <w:rFonts w:cstheme="minorHAnsi"/>
          <w:sz w:val="24"/>
          <w:szCs w:val="24"/>
        </w:rPr>
        <w:t xml:space="preserve"> und dann vor</w:t>
      </w:r>
      <w:r w:rsidR="00214009" w:rsidRPr="00FD544F">
        <w:rPr>
          <w:rFonts w:cstheme="minorHAnsi"/>
          <w:sz w:val="24"/>
          <w:szCs w:val="24"/>
        </w:rPr>
        <w:t xml:space="preserve"> allem</w:t>
      </w:r>
      <w:r w:rsidRPr="00FD544F">
        <w:rPr>
          <w:rFonts w:cstheme="minorHAnsi"/>
          <w:sz w:val="24"/>
          <w:szCs w:val="24"/>
        </w:rPr>
        <w:t xml:space="preserve"> mit der Annexi</w:t>
      </w:r>
      <w:r w:rsidR="00214009" w:rsidRPr="00FD544F">
        <w:rPr>
          <w:rFonts w:cstheme="minorHAnsi"/>
          <w:sz w:val="24"/>
          <w:szCs w:val="24"/>
        </w:rPr>
        <w:t>o</w:t>
      </w:r>
      <w:r w:rsidRPr="00FD544F">
        <w:rPr>
          <w:rFonts w:cstheme="minorHAnsi"/>
          <w:sz w:val="24"/>
          <w:szCs w:val="24"/>
        </w:rPr>
        <w:t>n der Krim 2014 und der Intervention in Syrien 2015</w:t>
      </w:r>
      <w:r w:rsidR="00214009" w:rsidRPr="00FD544F">
        <w:rPr>
          <w:rFonts w:cstheme="minorHAnsi"/>
          <w:sz w:val="24"/>
          <w:szCs w:val="24"/>
        </w:rPr>
        <w:t xml:space="preserve">. </w:t>
      </w:r>
      <w:r w:rsidR="00F750B4" w:rsidRPr="00FD544F">
        <w:rPr>
          <w:rFonts w:cstheme="minorHAnsi"/>
          <w:sz w:val="24"/>
          <w:szCs w:val="24"/>
        </w:rPr>
        <w:t>Die rhetorische Priorisierung von Russland als handelndem Akteur nimmt in EU</w:t>
      </w:r>
      <w:r w:rsidR="00E90B9C" w:rsidRPr="00FD544F">
        <w:rPr>
          <w:rFonts w:cstheme="minorHAnsi"/>
          <w:sz w:val="24"/>
          <w:szCs w:val="24"/>
        </w:rPr>
        <w:t>-</w:t>
      </w:r>
      <w:r w:rsidR="00F750B4" w:rsidRPr="00FD544F">
        <w:rPr>
          <w:rFonts w:cstheme="minorHAnsi"/>
          <w:sz w:val="24"/>
          <w:szCs w:val="24"/>
        </w:rPr>
        <w:t>Reden wieder deutlich zu und tendiert im Mittel zu eh</w:t>
      </w:r>
      <w:r w:rsidR="00C0485C" w:rsidRPr="00FD544F">
        <w:rPr>
          <w:rFonts w:cstheme="minorHAnsi"/>
          <w:sz w:val="24"/>
          <w:szCs w:val="24"/>
        </w:rPr>
        <w:t>e</w:t>
      </w:r>
      <w:r w:rsidR="00F750B4" w:rsidRPr="00FD544F">
        <w:rPr>
          <w:rFonts w:cstheme="minorHAnsi"/>
          <w:sz w:val="24"/>
          <w:szCs w:val="24"/>
        </w:rPr>
        <w:t xml:space="preserve">r konfliktbetonten Signalen. </w:t>
      </w:r>
    </w:p>
    <w:p w14:paraId="66738E5F" w14:textId="055C6AB5" w:rsidR="00E90B9C" w:rsidRPr="00FD544F" w:rsidRDefault="00F750B4" w:rsidP="00CB5835">
      <w:pPr>
        <w:spacing w:line="360" w:lineRule="auto"/>
        <w:jc w:val="both"/>
        <w:rPr>
          <w:rFonts w:cstheme="minorHAnsi"/>
          <w:sz w:val="24"/>
          <w:szCs w:val="24"/>
        </w:rPr>
      </w:pPr>
      <w:r w:rsidRPr="00FD544F">
        <w:rPr>
          <w:rFonts w:cstheme="minorHAnsi"/>
          <w:sz w:val="24"/>
          <w:szCs w:val="24"/>
        </w:rPr>
        <w:t xml:space="preserve">War die Krim also der notwendige </w:t>
      </w:r>
      <w:r w:rsidR="00941E0E" w:rsidRPr="00FD544F">
        <w:rPr>
          <w:rFonts w:cstheme="minorHAnsi"/>
          <w:sz w:val="24"/>
          <w:szCs w:val="24"/>
        </w:rPr>
        <w:t>Weckruf,</w:t>
      </w:r>
      <w:r w:rsidRPr="00FD544F">
        <w:rPr>
          <w:rFonts w:cstheme="minorHAnsi"/>
          <w:sz w:val="24"/>
          <w:szCs w:val="24"/>
        </w:rPr>
        <w:t xml:space="preserve"> den es brauchte, damit die Regierungen der EU sich </w:t>
      </w:r>
      <w:r w:rsidR="00655613" w:rsidRPr="00FD544F">
        <w:rPr>
          <w:rFonts w:cstheme="minorHAnsi"/>
          <w:sz w:val="24"/>
          <w:szCs w:val="24"/>
        </w:rPr>
        <w:t>zu einer gemeinsamen internationalen Kommunikation</w:t>
      </w:r>
      <w:r w:rsidR="00941E0E" w:rsidRPr="00FD544F">
        <w:rPr>
          <w:rFonts w:cstheme="minorHAnsi"/>
          <w:sz w:val="24"/>
          <w:szCs w:val="24"/>
        </w:rPr>
        <w:t xml:space="preserve"> an und über Russland aufraff</w:t>
      </w:r>
      <w:r w:rsidR="005C7822">
        <w:rPr>
          <w:rFonts w:cstheme="minorHAnsi"/>
          <w:sz w:val="24"/>
          <w:szCs w:val="24"/>
        </w:rPr>
        <w:t>t</w:t>
      </w:r>
      <w:r w:rsidR="00941E0E" w:rsidRPr="00FD544F">
        <w:rPr>
          <w:rFonts w:cstheme="minorHAnsi"/>
          <w:sz w:val="24"/>
          <w:szCs w:val="24"/>
        </w:rPr>
        <w:t xml:space="preserve">en? Nicht wirklich. Im Vergleich zur Hochphase des Kalten Krieges </w:t>
      </w:r>
      <w:r w:rsidR="005C7822">
        <w:rPr>
          <w:rFonts w:cstheme="minorHAnsi"/>
          <w:sz w:val="24"/>
          <w:szCs w:val="24"/>
        </w:rPr>
        <w:t>sprach</w:t>
      </w:r>
      <w:r w:rsidR="005C7822" w:rsidRPr="00FD544F">
        <w:rPr>
          <w:rFonts w:cstheme="minorHAnsi"/>
          <w:sz w:val="24"/>
          <w:szCs w:val="24"/>
        </w:rPr>
        <w:t xml:space="preserve"> </w:t>
      </w:r>
      <w:r w:rsidR="00941E0E" w:rsidRPr="00FD544F">
        <w:rPr>
          <w:rFonts w:cstheme="minorHAnsi"/>
          <w:sz w:val="24"/>
          <w:szCs w:val="24"/>
        </w:rPr>
        <w:t xml:space="preserve">man ab 2014 immer noch nicht sonderlich häufig über Russland– insbesondere, wenn man bedenkt, dass sich die Anzahl an EU-Mitgliedsstaaten seit den </w:t>
      </w:r>
      <w:r w:rsidR="005C7822">
        <w:rPr>
          <w:rFonts w:cstheme="minorHAnsi"/>
          <w:sz w:val="24"/>
          <w:szCs w:val="24"/>
        </w:rPr>
        <w:t>19</w:t>
      </w:r>
      <w:r w:rsidR="00941E0E" w:rsidRPr="00FD544F">
        <w:rPr>
          <w:rFonts w:cstheme="minorHAnsi"/>
          <w:sz w:val="24"/>
          <w:szCs w:val="24"/>
        </w:rPr>
        <w:t>80</w:t>
      </w:r>
      <w:r w:rsidR="005C7822">
        <w:rPr>
          <w:rFonts w:cstheme="minorHAnsi"/>
          <w:sz w:val="24"/>
          <w:szCs w:val="24"/>
        </w:rPr>
        <w:t>-</w:t>
      </w:r>
      <w:r w:rsidR="00941E0E" w:rsidRPr="00FD544F">
        <w:rPr>
          <w:rFonts w:cstheme="minorHAnsi"/>
          <w:sz w:val="24"/>
          <w:szCs w:val="24"/>
        </w:rPr>
        <w:t xml:space="preserve">er Jahren fast verdoppelt hat. Zudem sehen wir eine hohe Bandbereite in </w:t>
      </w:r>
      <w:r w:rsidR="0084189D" w:rsidRPr="00FD544F">
        <w:rPr>
          <w:rFonts w:cstheme="minorHAnsi"/>
          <w:sz w:val="24"/>
          <w:szCs w:val="24"/>
        </w:rPr>
        <w:t>der Art, wie EU-Staaten über Russland sprechen</w:t>
      </w:r>
      <w:r w:rsidR="00941E0E" w:rsidRPr="00FD544F">
        <w:rPr>
          <w:rFonts w:cstheme="minorHAnsi"/>
          <w:sz w:val="24"/>
          <w:szCs w:val="24"/>
        </w:rPr>
        <w:t>: In den drei auf die Krim</w:t>
      </w:r>
      <w:r w:rsidR="005C7822">
        <w:rPr>
          <w:rFonts w:cstheme="minorHAnsi"/>
          <w:sz w:val="24"/>
          <w:szCs w:val="24"/>
        </w:rPr>
        <w:t>-</w:t>
      </w:r>
      <w:r w:rsidR="00941E0E" w:rsidRPr="00FD544F">
        <w:rPr>
          <w:rFonts w:cstheme="minorHAnsi"/>
          <w:sz w:val="24"/>
          <w:szCs w:val="24"/>
        </w:rPr>
        <w:t xml:space="preserve">Annexion folgenden Jahren </w:t>
      </w:r>
      <w:r w:rsidR="0084189D" w:rsidRPr="00FD544F">
        <w:rPr>
          <w:rFonts w:cstheme="minorHAnsi"/>
          <w:sz w:val="24"/>
          <w:szCs w:val="24"/>
        </w:rPr>
        <w:t xml:space="preserve">finden wir immer noch viele Statements in einer </w:t>
      </w:r>
      <w:r w:rsidR="00941E0E" w:rsidRPr="00FD544F">
        <w:rPr>
          <w:rFonts w:cstheme="minorHAnsi"/>
          <w:sz w:val="24"/>
          <w:szCs w:val="24"/>
        </w:rPr>
        <w:t>tendenziell kooperative</w:t>
      </w:r>
      <w:r w:rsidR="0084189D" w:rsidRPr="00FD544F">
        <w:rPr>
          <w:rFonts w:cstheme="minorHAnsi"/>
          <w:sz w:val="24"/>
          <w:szCs w:val="24"/>
        </w:rPr>
        <w:t>n</w:t>
      </w:r>
      <w:r w:rsidR="00941E0E" w:rsidRPr="00FD544F">
        <w:rPr>
          <w:rFonts w:cstheme="minorHAnsi"/>
          <w:sz w:val="24"/>
          <w:szCs w:val="24"/>
        </w:rPr>
        <w:t xml:space="preserve"> Sprache.</w:t>
      </w:r>
      <w:r w:rsidR="006D0265" w:rsidRPr="00FD544F">
        <w:rPr>
          <w:rFonts w:cstheme="minorHAnsi"/>
          <w:sz w:val="24"/>
          <w:szCs w:val="24"/>
        </w:rPr>
        <w:t xml:space="preserve"> </w:t>
      </w:r>
    </w:p>
    <w:p w14:paraId="7D62001B" w14:textId="64812A4A" w:rsidR="008726B5" w:rsidRPr="00FD544F" w:rsidRDefault="008726B5" w:rsidP="008726B5">
      <w:pPr>
        <w:spacing w:line="360" w:lineRule="auto"/>
        <w:jc w:val="both"/>
        <w:rPr>
          <w:rFonts w:cstheme="minorHAnsi"/>
          <w:sz w:val="24"/>
          <w:szCs w:val="24"/>
        </w:rPr>
      </w:pPr>
      <w:r w:rsidRPr="00FD544F">
        <w:rPr>
          <w:rFonts w:cstheme="minorHAnsi"/>
          <w:sz w:val="24"/>
          <w:szCs w:val="24"/>
        </w:rPr>
        <w:t>Abbildung 2 verdeutlicht</w:t>
      </w:r>
      <w:r w:rsidR="0084189D" w:rsidRPr="00FD544F">
        <w:rPr>
          <w:rFonts w:cstheme="minorHAnsi"/>
          <w:sz w:val="24"/>
          <w:szCs w:val="24"/>
        </w:rPr>
        <w:t>, dass dies</w:t>
      </w:r>
      <w:r w:rsidRPr="00FD544F">
        <w:rPr>
          <w:rFonts w:cstheme="minorHAnsi"/>
          <w:sz w:val="24"/>
          <w:szCs w:val="24"/>
        </w:rPr>
        <w:t xml:space="preserve"> </w:t>
      </w:r>
      <w:r w:rsidR="0084189D" w:rsidRPr="00FD544F">
        <w:rPr>
          <w:rFonts w:cstheme="minorHAnsi"/>
          <w:sz w:val="24"/>
          <w:szCs w:val="24"/>
        </w:rPr>
        <w:t xml:space="preserve">an einer </w:t>
      </w:r>
      <w:r w:rsidRPr="00FD544F">
        <w:rPr>
          <w:rFonts w:cstheme="minorHAnsi"/>
          <w:sz w:val="24"/>
          <w:szCs w:val="24"/>
        </w:rPr>
        <w:t xml:space="preserve">Divergenz zwischen den einzelnen EU-Regierungen </w:t>
      </w:r>
      <w:r w:rsidR="0084189D" w:rsidRPr="00FD544F">
        <w:rPr>
          <w:rFonts w:cstheme="minorHAnsi"/>
          <w:sz w:val="24"/>
          <w:szCs w:val="24"/>
        </w:rPr>
        <w:t>liegt</w:t>
      </w:r>
      <w:r w:rsidRPr="00FD544F">
        <w:rPr>
          <w:rFonts w:cstheme="minorHAnsi"/>
          <w:sz w:val="24"/>
          <w:szCs w:val="24"/>
        </w:rPr>
        <w:t>. Sie zeigt</w:t>
      </w:r>
      <w:r w:rsidR="0084189D" w:rsidRPr="00FD544F">
        <w:rPr>
          <w:rFonts w:cstheme="minorHAnsi"/>
          <w:sz w:val="24"/>
          <w:szCs w:val="24"/>
        </w:rPr>
        <w:t xml:space="preserve"> zunächst</w:t>
      </w:r>
      <w:r w:rsidRPr="00FD544F">
        <w:rPr>
          <w:rFonts w:cstheme="minorHAnsi"/>
          <w:sz w:val="24"/>
          <w:szCs w:val="24"/>
        </w:rPr>
        <w:t>, dass nur 20 der damals noch 28 EU-Mit</w:t>
      </w:r>
      <w:r w:rsidR="005C7822">
        <w:rPr>
          <w:rFonts w:cstheme="minorHAnsi"/>
          <w:sz w:val="24"/>
          <w:szCs w:val="24"/>
        </w:rPr>
        <w:t>g</w:t>
      </w:r>
      <w:r w:rsidRPr="00FD544F">
        <w:rPr>
          <w:rFonts w:cstheme="minorHAnsi"/>
          <w:sz w:val="24"/>
          <w:szCs w:val="24"/>
        </w:rPr>
        <w:t xml:space="preserve">liedstaaten Russland in ihrer jährlich wichtigsten außenpolitischen Rede überhaupt als Akteur benannt haben. Der Großteil dieser Regierungen hat das in den sechs hier beobachten Jahren auch nur </w:t>
      </w:r>
      <w:r w:rsidRPr="00FD544F">
        <w:rPr>
          <w:rFonts w:cstheme="minorHAnsi"/>
          <w:sz w:val="24"/>
          <w:szCs w:val="24"/>
        </w:rPr>
        <w:lastRenderedPageBreak/>
        <w:t xml:space="preserve">ein einziges Mal getan. Und </w:t>
      </w:r>
      <w:r w:rsidR="005C7822">
        <w:rPr>
          <w:rFonts w:cstheme="minorHAnsi"/>
          <w:sz w:val="24"/>
          <w:szCs w:val="24"/>
        </w:rPr>
        <w:t>sie</w:t>
      </w:r>
      <w:r w:rsidR="005C7822" w:rsidRPr="00FD544F">
        <w:rPr>
          <w:rFonts w:cstheme="minorHAnsi"/>
          <w:sz w:val="24"/>
          <w:szCs w:val="24"/>
        </w:rPr>
        <w:t xml:space="preserve"> </w:t>
      </w:r>
      <w:r w:rsidRPr="00FD544F">
        <w:rPr>
          <w:rFonts w:cstheme="minorHAnsi"/>
          <w:sz w:val="24"/>
          <w:szCs w:val="24"/>
        </w:rPr>
        <w:t>setzen Russland dabei oft auch in einen eher kooperativen Kontext – etwa in den wenigen Statements der Regierungen von Luxemburg, der Slowakei oder Ungarn.</w:t>
      </w:r>
    </w:p>
    <w:p w14:paraId="69D722E1" w14:textId="77777777" w:rsidR="008726B5" w:rsidRPr="00FD544F" w:rsidRDefault="008726B5" w:rsidP="00CB5835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1CB78E19" w14:textId="1DD5C801" w:rsidR="006D0265" w:rsidRPr="00826D28" w:rsidRDefault="008726B5" w:rsidP="00E90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cstheme="minorHAnsi"/>
          <w:color w:val="FF0000"/>
          <w:sz w:val="24"/>
          <w:szCs w:val="24"/>
        </w:rPr>
      </w:pPr>
      <w:r w:rsidRPr="00FD544F">
        <w:rPr>
          <w:rFonts w:cstheme="minorHAnsi"/>
          <w:noProof/>
          <w:sz w:val="24"/>
          <w:szCs w:val="24"/>
        </w:rPr>
        <w:drawing>
          <wp:inline distT="0" distB="0" distL="0" distR="0" wp14:anchorId="4D84290A" wp14:editId="05836C13">
            <wp:extent cx="5761990" cy="347599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82471" w14:textId="77777777" w:rsidR="008726B5" w:rsidRPr="00FD544F" w:rsidRDefault="005C7822" w:rsidP="00E90B9C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Style w:val="Kommentarzeichen"/>
        </w:rPr>
        <w:commentReference w:id="23"/>
      </w:r>
      <w:r w:rsidR="00807FAE">
        <w:rPr>
          <w:rStyle w:val="Kommentarzeichen"/>
        </w:rPr>
        <w:commentReference w:id="24"/>
      </w:r>
    </w:p>
    <w:p w14:paraId="131DD098" w14:textId="151836CC" w:rsidR="008726B5" w:rsidRPr="00FD544F" w:rsidRDefault="00CF4A71" w:rsidP="00E90B9C">
      <w:pPr>
        <w:spacing w:line="360" w:lineRule="auto"/>
        <w:jc w:val="both"/>
        <w:rPr>
          <w:rFonts w:cstheme="minorHAnsi"/>
          <w:sz w:val="24"/>
          <w:szCs w:val="24"/>
        </w:rPr>
      </w:pPr>
      <w:r w:rsidRPr="00FD544F">
        <w:rPr>
          <w:rFonts w:cstheme="minorHAnsi"/>
          <w:sz w:val="24"/>
          <w:szCs w:val="24"/>
        </w:rPr>
        <w:t xml:space="preserve">Die Regierungen </w:t>
      </w:r>
      <w:r w:rsidR="00A940F5" w:rsidRPr="00FD544F">
        <w:rPr>
          <w:rFonts w:cstheme="minorHAnsi"/>
          <w:sz w:val="24"/>
          <w:szCs w:val="24"/>
        </w:rPr>
        <w:t xml:space="preserve">der als führende EU-Nationen verstandenen Staaten </w:t>
      </w:r>
      <w:r w:rsidR="008726B5" w:rsidRPr="00FD544F">
        <w:rPr>
          <w:rFonts w:cstheme="minorHAnsi"/>
          <w:sz w:val="24"/>
          <w:szCs w:val="24"/>
        </w:rPr>
        <w:t xml:space="preserve">Deutschland und </w:t>
      </w:r>
      <w:r w:rsidR="00A940F5" w:rsidRPr="00FD544F">
        <w:rPr>
          <w:rFonts w:cstheme="minorHAnsi"/>
          <w:sz w:val="24"/>
          <w:szCs w:val="24"/>
        </w:rPr>
        <w:t xml:space="preserve">Frankreich </w:t>
      </w:r>
      <w:ins w:id="26" w:author="Christian Rauh" w:date="2022-05-17T15:28:00Z">
        <w:r w:rsidR="00826D28">
          <w:rPr>
            <w:rFonts w:cstheme="minorHAnsi"/>
            <w:sz w:val="24"/>
            <w:szCs w:val="24"/>
          </w:rPr>
          <w:t>be</w:t>
        </w:r>
      </w:ins>
      <w:r w:rsidR="005C7822">
        <w:rPr>
          <w:rFonts w:cstheme="minorHAnsi"/>
          <w:sz w:val="24"/>
          <w:szCs w:val="24"/>
        </w:rPr>
        <w:t>nannten</w:t>
      </w:r>
      <w:r w:rsidR="005C7822" w:rsidRPr="00FD544F">
        <w:rPr>
          <w:rFonts w:cstheme="minorHAnsi"/>
          <w:sz w:val="24"/>
          <w:szCs w:val="24"/>
        </w:rPr>
        <w:t xml:space="preserve"> </w:t>
      </w:r>
      <w:r w:rsidR="00A940F5" w:rsidRPr="00FD544F">
        <w:rPr>
          <w:rFonts w:cstheme="minorHAnsi"/>
          <w:sz w:val="24"/>
          <w:szCs w:val="24"/>
        </w:rPr>
        <w:t>Russland zwar etwas häufiger als Akteur, nutzten dies aber, um im Mittel eh</w:t>
      </w:r>
      <w:r w:rsidR="00655613" w:rsidRPr="00FD544F">
        <w:rPr>
          <w:rFonts w:cstheme="minorHAnsi"/>
          <w:sz w:val="24"/>
          <w:szCs w:val="24"/>
        </w:rPr>
        <w:t>e</w:t>
      </w:r>
      <w:r w:rsidR="00A940F5" w:rsidRPr="00FD544F">
        <w:rPr>
          <w:rFonts w:cstheme="minorHAnsi"/>
          <w:sz w:val="24"/>
          <w:szCs w:val="24"/>
        </w:rPr>
        <w:t xml:space="preserve">r neutrale </w:t>
      </w:r>
      <w:r w:rsidR="008726B5" w:rsidRPr="00FD544F">
        <w:rPr>
          <w:rFonts w:cstheme="minorHAnsi"/>
          <w:sz w:val="24"/>
          <w:szCs w:val="24"/>
        </w:rPr>
        <w:t xml:space="preserve">bzw. tendenziell kooperative </w:t>
      </w:r>
      <w:r w:rsidR="00A940F5" w:rsidRPr="00FD544F">
        <w:rPr>
          <w:rFonts w:cstheme="minorHAnsi"/>
          <w:sz w:val="24"/>
          <w:szCs w:val="24"/>
        </w:rPr>
        <w:t xml:space="preserve">Botschaften zu senden. </w:t>
      </w:r>
    </w:p>
    <w:p w14:paraId="67A36D90" w14:textId="3625ABA7" w:rsidR="00CF4A71" w:rsidRPr="00FD544F" w:rsidRDefault="00A940F5" w:rsidP="00E90B9C">
      <w:pPr>
        <w:spacing w:line="360" w:lineRule="auto"/>
        <w:jc w:val="both"/>
        <w:rPr>
          <w:rFonts w:cstheme="minorHAnsi"/>
          <w:sz w:val="24"/>
          <w:szCs w:val="24"/>
        </w:rPr>
      </w:pPr>
      <w:r w:rsidRPr="00FD544F">
        <w:rPr>
          <w:rFonts w:cstheme="minorHAnsi"/>
          <w:sz w:val="24"/>
          <w:szCs w:val="24"/>
        </w:rPr>
        <w:t xml:space="preserve">Klare Ausreißer sind </w:t>
      </w:r>
      <w:r w:rsidR="000C6892" w:rsidRPr="00FD544F">
        <w:rPr>
          <w:rFonts w:cstheme="minorHAnsi"/>
          <w:sz w:val="24"/>
          <w:szCs w:val="24"/>
        </w:rPr>
        <w:t xml:space="preserve">hingegen </w:t>
      </w:r>
      <w:r w:rsidRPr="00FD544F">
        <w:rPr>
          <w:rFonts w:cstheme="minorHAnsi"/>
          <w:sz w:val="24"/>
          <w:szCs w:val="24"/>
        </w:rPr>
        <w:t>die zwischen Russland und Weißrussland eingeklemmten Staat</w:t>
      </w:r>
      <w:r w:rsidR="000C6892" w:rsidRPr="00FD544F">
        <w:rPr>
          <w:rFonts w:cstheme="minorHAnsi"/>
          <w:sz w:val="24"/>
          <w:szCs w:val="24"/>
        </w:rPr>
        <w:t>en</w:t>
      </w:r>
      <w:r w:rsidRPr="00FD544F">
        <w:rPr>
          <w:rFonts w:cstheme="minorHAnsi"/>
          <w:sz w:val="24"/>
          <w:szCs w:val="24"/>
        </w:rPr>
        <w:t xml:space="preserve"> Litauen und Lettland: Die Regierungen dieser Staaten sprechen vor der UN seit der Krim</w:t>
      </w:r>
      <w:r w:rsidR="005C7822">
        <w:rPr>
          <w:rFonts w:cstheme="minorHAnsi"/>
          <w:sz w:val="24"/>
          <w:szCs w:val="24"/>
        </w:rPr>
        <w:t>-</w:t>
      </w:r>
      <w:r w:rsidRPr="00FD544F">
        <w:rPr>
          <w:rFonts w:cstheme="minorHAnsi"/>
          <w:sz w:val="24"/>
          <w:szCs w:val="24"/>
        </w:rPr>
        <w:t xml:space="preserve">Annexion überdurchschnittlich häufig </w:t>
      </w:r>
      <w:r w:rsidR="00036424" w:rsidRPr="00FD544F">
        <w:rPr>
          <w:rFonts w:cstheme="minorHAnsi"/>
          <w:sz w:val="24"/>
          <w:szCs w:val="24"/>
        </w:rPr>
        <w:t xml:space="preserve">über Russland und benutzen dabei eine </w:t>
      </w:r>
      <w:r w:rsidR="00655613" w:rsidRPr="00FD544F">
        <w:rPr>
          <w:rFonts w:cstheme="minorHAnsi"/>
          <w:sz w:val="24"/>
          <w:szCs w:val="24"/>
        </w:rPr>
        <w:t>deutlich</w:t>
      </w:r>
      <w:r w:rsidR="00036424" w:rsidRPr="00FD544F">
        <w:rPr>
          <w:rFonts w:cstheme="minorHAnsi"/>
          <w:sz w:val="24"/>
          <w:szCs w:val="24"/>
        </w:rPr>
        <w:t xml:space="preserve"> konfliktbetonte</w:t>
      </w:r>
      <w:r w:rsidR="00655613" w:rsidRPr="00FD544F">
        <w:rPr>
          <w:rFonts w:cstheme="minorHAnsi"/>
          <w:sz w:val="24"/>
          <w:szCs w:val="24"/>
        </w:rPr>
        <w:t>re</w:t>
      </w:r>
      <w:r w:rsidR="00036424" w:rsidRPr="00FD544F">
        <w:rPr>
          <w:rFonts w:cstheme="minorHAnsi"/>
          <w:sz w:val="24"/>
          <w:szCs w:val="24"/>
        </w:rPr>
        <w:t xml:space="preserve"> Sprache.</w:t>
      </w:r>
    </w:p>
    <w:p w14:paraId="44F9EBA4" w14:textId="7B060026" w:rsidR="00036424" w:rsidRPr="00FD544F" w:rsidRDefault="00402373" w:rsidP="00E90B9C">
      <w:pPr>
        <w:spacing w:line="360" w:lineRule="auto"/>
        <w:jc w:val="both"/>
        <w:rPr>
          <w:rFonts w:cstheme="minorHAnsi"/>
          <w:sz w:val="24"/>
          <w:szCs w:val="24"/>
        </w:rPr>
      </w:pPr>
      <w:r w:rsidRPr="00FD544F">
        <w:rPr>
          <w:rFonts w:cstheme="minorHAnsi"/>
          <w:sz w:val="24"/>
          <w:szCs w:val="24"/>
        </w:rPr>
        <w:t xml:space="preserve">Insgesamt stützten </w:t>
      </w:r>
      <w:r w:rsidR="008726B5" w:rsidRPr="00FD544F">
        <w:rPr>
          <w:rFonts w:cstheme="minorHAnsi"/>
          <w:sz w:val="24"/>
          <w:szCs w:val="24"/>
        </w:rPr>
        <w:t xml:space="preserve">die von uns aufgedeckten sprachlichen </w:t>
      </w:r>
      <w:r w:rsidRPr="00FD544F">
        <w:rPr>
          <w:rFonts w:cstheme="minorHAnsi"/>
          <w:sz w:val="24"/>
          <w:szCs w:val="24"/>
        </w:rPr>
        <w:t xml:space="preserve">Muster das Bild einer </w:t>
      </w:r>
      <w:r w:rsidR="00743060">
        <w:rPr>
          <w:rFonts w:cstheme="minorHAnsi"/>
          <w:sz w:val="24"/>
          <w:szCs w:val="24"/>
        </w:rPr>
        <w:t xml:space="preserve">zwar </w:t>
      </w:r>
      <w:r w:rsidRPr="00FD544F">
        <w:rPr>
          <w:rFonts w:cstheme="minorHAnsi"/>
          <w:sz w:val="24"/>
          <w:szCs w:val="24"/>
        </w:rPr>
        <w:t xml:space="preserve">wirtschaftspolitisch mächtigen </w:t>
      </w:r>
      <w:r w:rsidR="005C7822">
        <w:rPr>
          <w:rFonts w:cstheme="minorHAnsi"/>
          <w:sz w:val="24"/>
          <w:szCs w:val="24"/>
        </w:rPr>
        <w:t>Europäischen</w:t>
      </w:r>
      <w:r w:rsidR="005C7822" w:rsidRPr="00FD544F">
        <w:rPr>
          <w:rFonts w:cstheme="minorHAnsi"/>
          <w:sz w:val="24"/>
          <w:szCs w:val="24"/>
        </w:rPr>
        <w:t xml:space="preserve"> </w:t>
      </w:r>
      <w:r w:rsidRPr="00FD544F">
        <w:rPr>
          <w:rFonts w:cstheme="minorHAnsi"/>
          <w:sz w:val="24"/>
          <w:szCs w:val="24"/>
        </w:rPr>
        <w:t xml:space="preserve">Union, die es aber als Block auf der Weltbühne lange nicht vermocht hat, mit </w:t>
      </w:r>
      <w:r w:rsidR="00655613" w:rsidRPr="00FD544F">
        <w:rPr>
          <w:rFonts w:cstheme="minorHAnsi"/>
          <w:sz w:val="24"/>
          <w:szCs w:val="24"/>
        </w:rPr>
        <w:t xml:space="preserve">geeinten </w:t>
      </w:r>
      <w:r w:rsidRPr="00FD544F">
        <w:rPr>
          <w:rFonts w:cstheme="minorHAnsi"/>
          <w:sz w:val="24"/>
          <w:szCs w:val="24"/>
        </w:rPr>
        <w:t xml:space="preserve">und klaren Signalen auf einen internationalen Aggressor zu reagieren. </w:t>
      </w:r>
      <w:r w:rsidR="00D06CC1" w:rsidRPr="00FD544F">
        <w:rPr>
          <w:rFonts w:cstheme="minorHAnsi"/>
          <w:sz w:val="24"/>
          <w:szCs w:val="24"/>
        </w:rPr>
        <w:t xml:space="preserve">Wir wissen natürlich nicht, ob diese </w:t>
      </w:r>
      <w:r w:rsidR="00655613" w:rsidRPr="00FD544F">
        <w:rPr>
          <w:rFonts w:cstheme="minorHAnsi"/>
          <w:sz w:val="24"/>
          <w:szCs w:val="24"/>
        </w:rPr>
        <w:t>widersprüchlichen</w:t>
      </w:r>
      <w:r w:rsidR="00D06CC1" w:rsidRPr="00FD544F">
        <w:rPr>
          <w:rFonts w:cstheme="minorHAnsi"/>
          <w:sz w:val="24"/>
          <w:szCs w:val="24"/>
        </w:rPr>
        <w:t xml:space="preserve"> Signale Putins Kalkulation </w:t>
      </w:r>
      <w:r w:rsidR="008726B5" w:rsidRPr="00FD544F">
        <w:rPr>
          <w:rFonts w:cstheme="minorHAnsi"/>
          <w:sz w:val="24"/>
          <w:szCs w:val="24"/>
        </w:rPr>
        <w:t xml:space="preserve">über den Preis des Angriffs auf die Ukraine </w:t>
      </w:r>
      <w:r w:rsidR="005C7822">
        <w:rPr>
          <w:rFonts w:cstheme="minorHAnsi"/>
          <w:sz w:val="24"/>
          <w:szCs w:val="24"/>
        </w:rPr>
        <w:t xml:space="preserve">wirklich </w:t>
      </w:r>
      <w:r w:rsidR="00D06CC1" w:rsidRPr="00FD544F">
        <w:rPr>
          <w:rFonts w:cstheme="minorHAnsi"/>
          <w:sz w:val="24"/>
          <w:szCs w:val="24"/>
        </w:rPr>
        <w:t xml:space="preserve">beeinflusst haben. Aber </w:t>
      </w:r>
      <w:r w:rsidR="00493138">
        <w:rPr>
          <w:rFonts w:cstheme="minorHAnsi"/>
          <w:sz w:val="24"/>
          <w:szCs w:val="24"/>
        </w:rPr>
        <w:t xml:space="preserve">es </w:t>
      </w:r>
      <w:r w:rsidR="00493138">
        <w:rPr>
          <w:rFonts w:cstheme="minorHAnsi"/>
          <w:sz w:val="24"/>
          <w:szCs w:val="24"/>
        </w:rPr>
        <w:lastRenderedPageBreak/>
        <w:t>spricht einiges dafür – und allein dies sollte die EU ausreichend motivieren, auch in Zukunft mit Einigkeit und klaren Signalen</w:t>
      </w:r>
      <w:r w:rsidR="00493138" w:rsidRPr="00FD544F">
        <w:rPr>
          <w:rFonts w:cstheme="minorHAnsi"/>
          <w:sz w:val="24"/>
          <w:szCs w:val="24"/>
        </w:rPr>
        <w:t xml:space="preserve"> </w:t>
      </w:r>
      <w:r w:rsidR="00D06CC1" w:rsidRPr="00FD544F">
        <w:rPr>
          <w:rFonts w:cstheme="minorHAnsi"/>
          <w:sz w:val="24"/>
          <w:szCs w:val="24"/>
        </w:rPr>
        <w:t xml:space="preserve">für ihre Werte auf der Weltbühne </w:t>
      </w:r>
      <w:del w:id="27" w:author="Christian Rauh" w:date="2022-05-17T15:29:00Z">
        <w:r w:rsidR="00D06CC1" w:rsidRPr="00FD544F" w:rsidDel="00826D28">
          <w:rPr>
            <w:rFonts w:cstheme="minorHAnsi"/>
            <w:sz w:val="24"/>
            <w:szCs w:val="24"/>
          </w:rPr>
          <w:delText>auf</w:delText>
        </w:r>
        <w:r w:rsidR="00493138" w:rsidDel="00826D28">
          <w:rPr>
            <w:rFonts w:cstheme="minorHAnsi"/>
            <w:sz w:val="24"/>
            <w:szCs w:val="24"/>
          </w:rPr>
          <w:delText>zutreten</w:delText>
        </w:r>
      </w:del>
      <w:ins w:id="28" w:author="Christian Rauh" w:date="2022-05-17T15:29:00Z">
        <w:r w:rsidR="00826D28">
          <w:rPr>
            <w:rFonts w:cstheme="minorHAnsi"/>
            <w:sz w:val="24"/>
            <w:szCs w:val="24"/>
          </w:rPr>
          <w:t>ein</w:t>
        </w:r>
        <w:r w:rsidR="00826D28">
          <w:rPr>
            <w:rFonts w:cstheme="minorHAnsi"/>
            <w:sz w:val="24"/>
            <w:szCs w:val="24"/>
          </w:rPr>
          <w:t>zutreten</w:t>
        </w:r>
      </w:ins>
      <w:r w:rsidR="00493138">
        <w:rPr>
          <w:rStyle w:val="Kommentarzeichen"/>
        </w:rPr>
        <w:commentReference w:id="29"/>
      </w:r>
      <w:ins w:id="30" w:author="Christian Rauh" w:date="2022-05-17T15:29:00Z">
        <w:r w:rsidR="00826D28">
          <w:rPr>
            <w:rFonts w:cstheme="minorHAnsi"/>
            <w:sz w:val="24"/>
            <w:szCs w:val="24"/>
          </w:rPr>
          <w:t>.</w:t>
        </w:r>
      </w:ins>
      <w:r w:rsidR="00826D28">
        <w:rPr>
          <w:rStyle w:val="Kommentarzeichen"/>
        </w:rPr>
        <w:commentReference w:id="31"/>
      </w:r>
    </w:p>
    <w:p w14:paraId="078B7BCA" w14:textId="0D189C19" w:rsidR="00D06CC1" w:rsidRPr="00FD544F" w:rsidRDefault="00D06CC1" w:rsidP="00E90B9C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042928E7" w14:textId="4DC6AA52" w:rsidR="00D06CC1" w:rsidRPr="00FD544F" w:rsidRDefault="00D06CC1" w:rsidP="00E90B9C">
      <w:pPr>
        <w:spacing w:line="360" w:lineRule="auto"/>
        <w:jc w:val="both"/>
        <w:rPr>
          <w:rFonts w:cstheme="minorHAnsi"/>
          <w:i/>
          <w:sz w:val="24"/>
          <w:szCs w:val="24"/>
        </w:rPr>
      </w:pPr>
      <w:r w:rsidRPr="00FD544F">
        <w:rPr>
          <w:rFonts w:cstheme="minorHAnsi"/>
          <w:i/>
          <w:sz w:val="24"/>
          <w:szCs w:val="24"/>
        </w:rPr>
        <w:t>Literatur</w:t>
      </w:r>
    </w:p>
    <w:p w14:paraId="38B91570" w14:textId="77777777" w:rsidR="000C6892" w:rsidRPr="00FD544F" w:rsidRDefault="00D06CC1" w:rsidP="004916C4">
      <w:pPr>
        <w:spacing w:line="360" w:lineRule="auto"/>
        <w:ind w:left="567" w:hanging="567"/>
        <w:jc w:val="both"/>
        <w:rPr>
          <w:rStyle w:val="Hyperlink"/>
          <w:rFonts w:cstheme="minorHAnsi"/>
          <w:sz w:val="24"/>
          <w:szCs w:val="24"/>
          <w:lang w:val="en-US"/>
        </w:rPr>
      </w:pPr>
      <w:proofErr w:type="spellStart"/>
      <w:r w:rsidRPr="00FD544F">
        <w:rPr>
          <w:rFonts w:cstheme="minorHAnsi"/>
          <w:sz w:val="24"/>
          <w:szCs w:val="24"/>
          <w:lang w:val="es-ES"/>
        </w:rPr>
        <w:t>Baturo</w:t>
      </w:r>
      <w:proofErr w:type="spellEnd"/>
      <w:r w:rsidRPr="00FD544F">
        <w:rPr>
          <w:rFonts w:cstheme="minorHAnsi"/>
          <w:sz w:val="24"/>
          <w:szCs w:val="24"/>
          <w:lang w:val="es-ES"/>
        </w:rPr>
        <w:t xml:space="preserve">, A., Dasandi, N., &amp; Mikhaylov, S. J. (2017). </w:t>
      </w:r>
      <w:r w:rsidRPr="00FD544F">
        <w:rPr>
          <w:rFonts w:cstheme="minorHAnsi"/>
          <w:sz w:val="24"/>
          <w:szCs w:val="24"/>
          <w:lang w:val="en-GB"/>
        </w:rPr>
        <w:t xml:space="preserve">Understanding state preferences with text as data: Introducing the UN General Debate corpus. </w:t>
      </w:r>
      <w:r w:rsidRPr="00FD544F">
        <w:rPr>
          <w:rFonts w:cstheme="minorHAnsi"/>
          <w:i/>
          <w:iCs/>
          <w:sz w:val="24"/>
          <w:szCs w:val="24"/>
          <w:lang w:val="en-US"/>
        </w:rPr>
        <w:t>Research &amp; Politics</w:t>
      </w:r>
      <w:r w:rsidRPr="00FD544F">
        <w:rPr>
          <w:rFonts w:cstheme="minorHAnsi"/>
          <w:sz w:val="24"/>
          <w:szCs w:val="24"/>
          <w:lang w:val="en-US"/>
        </w:rPr>
        <w:t xml:space="preserve">, </w:t>
      </w:r>
      <w:r w:rsidRPr="00FD544F">
        <w:rPr>
          <w:rFonts w:cstheme="minorHAnsi"/>
          <w:i/>
          <w:iCs/>
          <w:sz w:val="24"/>
          <w:szCs w:val="24"/>
          <w:lang w:val="en-US"/>
        </w:rPr>
        <w:t>4</w:t>
      </w:r>
      <w:r w:rsidRPr="00FD544F">
        <w:rPr>
          <w:rFonts w:cstheme="minorHAnsi"/>
          <w:sz w:val="24"/>
          <w:szCs w:val="24"/>
          <w:lang w:val="en-US"/>
        </w:rPr>
        <w:t xml:space="preserve">(2), 2053168017712821. </w:t>
      </w:r>
      <w:hyperlink r:id="rId9" w:history="1">
        <w:r w:rsidRPr="00FD544F">
          <w:rPr>
            <w:rStyle w:val="Hyperlink"/>
            <w:rFonts w:cstheme="minorHAnsi"/>
            <w:sz w:val="24"/>
            <w:szCs w:val="24"/>
            <w:lang w:val="en-US"/>
          </w:rPr>
          <w:t>https://doi.org/10.1177/2053168017712821</w:t>
        </w:r>
      </w:hyperlink>
    </w:p>
    <w:p w14:paraId="358EA620" w14:textId="2B2800F2" w:rsidR="004916C4" w:rsidRPr="00FD544F" w:rsidRDefault="004916C4" w:rsidP="004916C4">
      <w:pPr>
        <w:spacing w:line="360" w:lineRule="auto"/>
        <w:ind w:left="567" w:hanging="567"/>
        <w:jc w:val="both"/>
        <w:rPr>
          <w:rFonts w:cstheme="minorHAnsi"/>
          <w:sz w:val="24"/>
          <w:szCs w:val="24"/>
          <w:lang w:val="en-US"/>
        </w:rPr>
      </w:pPr>
      <w:r w:rsidRPr="00FD544F">
        <w:rPr>
          <w:rFonts w:cstheme="minorHAnsi"/>
          <w:sz w:val="24"/>
          <w:szCs w:val="24"/>
          <w:lang w:val="en-GB"/>
        </w:rPr>
        <w:t xml:space="preserve">Watanabe, K. (2021). Latent Semantic Scaling: A </w:t>
      </w:r>
      <w:proofErr w:type="spellStart"/>
      <w:r w:rsidRPr="00FD544F">
        <w:rPr>
          <w:rFonts w:cstheme="minorHAnsi"/>
          <w:sz w:val="24"/>
          <w:szCs w:val="24"/>
          <w:lang w:val="en-GB"/>
        </w:rPr>
        <w:t>Semisupervised</w:t>
      </w:r>
      <w:proofErr w:type="spellEnd"/>
      <w:r w:rsidRPr="00FD544F">
        <w:rPr>
          <w:rFonts w:cstheme="minorHAnsi"/>
          <w:sz w:val="24"/>
          <w:szCs w:val="24"/>
          <w:lang w:val="en-GB"/>
        </w:rPr>
        <w:t xml:space="preserve"> Text Analysis Technique for New Domains and Languages. </w:t>
      </w:r>
      <w:r w:rsidRPr="00FD544F">
        <w:rPr>
          <w:rFonts w:cstheme="minorHAnsi"/>
          <w:i/>
          <w:iCs/>
          <w:sz w:val="24"/>
          <w:szCs w:val="24"/>
          <w:lang w:val="en-US"/>
        </w:rPr>
        <w:t>Communication Methods and Measures</w:t>
      </w:r>
      <w:r w:rsidRPr="00FD544F">
        <w:rPr>
          <w:rFonts w:cstheme="minorHAnsi"/>
          <w:sz w:val="24"/>
          <w:szCs w:val="24"/>
          <w:lang w:val="en-US"/>
        </w:rPr>
        <w:t xml:space="preserve">, </w:t>
      </w:r>
      <w:r w:rsidRPr="00FD544F">
        <w:rPr>
          <w:rFonts w:cstheme="minorHAnsi"/>
          <w:i/>
          <w:iCs/>
          <w:sz w:val="24"/>
          <w:szCs w:val="24"/>
          <w:lang w:val="en-US"/>
        </w:rPr>
        <w:t>15</w:t>
      </w:r>
      <w:r w:rsidRPr="00FD544F">
        <w:rPr>
          <w:rFonts w:cstheme="minorHAnsi"/>
          <w:sz w:val="24"/>
          <w:szCs w:val="24"/>
          <w:lang w:val="en-US"/>
        </w:rPr>
        <w:t xml:space="preserve">(2), 81–102. </w:t>
      </w:r>
      <w:hyperlink r:id="rId10" w:history="1">
        <w:r w:rsidRPr="00FD544F">
          <w:rPr>
            <w:rStyle w:val="Hyperlink"/>
            <w:rFonts w:cstheme="minorHAnsi"/>
            <w:sz w:val="24"/>
            <w:szCs w:val="24"/>
            <w:lang w:val="en-US"/>
          </w:rPr>
          <w:t>https://doi.org/10.1080/19312458.2020.1832976</w:t>
        </w:r>
      </w:hyperlink>
    </w:p>
    <w:p w14:paraId="6A48DFC4" w14:textId="6494AB7E" w:rsidR="00936D81" w:rsidRPr="00FD544F" w:rsidRDefault="00936D81" w:rsidP="00936D81">
      <w:pPr>
        <w:spacing w:line="360" w:lineRule="auto"/>
        <w:ind w:left="567" w:hanging="567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FD544F">
        <w:rPr>
          <w:rFonts w:cstheme="minorHAnsi"/>
          <w:sz w:val="24"/>
          <w:szCs w:val="24"/>
          <w:lang w:val="en-GB"/>
        </w:rPr>
        <w:t>Panke</w:t>
      </w:r>
      <w:proofErr w:type="spellEnd"/>
      <w:r w:rsidRPr="00FD544F">
        <w:rPr>
          <w:rFonts w:cstheme="minorHAnsi"/>
          <w:sz w:val="24"/>
          <w:szCs w:val="24"/>
          <w:lang w:val="en-GB"/>
        </w:rPr>
        <w:t xml:space="preserve">, D. (2017). Speaking with One Voice: Easier Said than Done? The EU in the UNGA. In S. </w:t>
      </w:r>
      <w:proofErr w:type="spellStart"/>
      <w:r w:rsidRPr="00FD544F">
        <w:rPr>
          <w:rFonts w:cstheme="minorHAnsi"/>
          <w:sz w:val="24"/>
          <w:szCs w:val="24"/>
          <w:lang w:val="en-GB"/>
        </w:rPr>
        <w:t>Blavoukos</w:t>
      </w:r>
      <w:proofErr w:type="spellEnd"/>
      <w:r w:rsidRPr="00FD544F">
        <w:rPr>
          <w:rFonts w:cstheme="minorHAnsi"/>
          <w:sz w:val="24"/>
          <w:szCs w:val="24"/>
          <w:lang w:val="en-GB"/>
        </w:rPr>
        <w:t xml:space="preserve"> &amp; D. </w:t>
      </w:r>
      <w:proofErr w:type="spellStart"/>
      <w:r w:rsidRPr="00FD544F">
        <w:rPr>
          <w:rFonts w:cstheme="minorHAnsi"/>
          <w:sz w:val="24"/>
          <w:szCs w:val="24"/>
          <w:lang w:val="en-GB"/>
        </w:rPr>
        <w:t>Bourantonis</w:t>
      </w:r>
      <w:proofErr w:type="spellEnd"/>
      <w:r w:rsidRPr="00FD544F">
        <w:rPr>
          <w:rFonts w:cstheme="minorHAnsi"/>
          <w:sz w:val="24"/>
          <w:szCs w:val="24"/>
          <w:lang w:val="en-GB"/>
        </w:rPr>
        <w:t xml:space="preserve"> (</w:t>
      </w:r>
      <w:proofErr w:type="spellStart"/>
      <w:r w:rsidRPr="00FD544F">
        <w:rPr>
          <w:rFonts w:cstheme="minorHAnsi"/>
          <w:sz w:val="24"/>
          <w:szCs w:val="24"/>
          <w:lang w:val="en-GB"/>
        </w:rPr>
        <w:t>Hrsg</w:t>
      </w:r>
      <w:proofErr w:type="spellEnd"/>
      <w:r w:rsidRPr="00FD544F">
        <w:rPr>
          <w:rFonts w:cstheme="minorHAnsi"/>
          <w:sz w:val="24"/>
          <w:szCs w:val="24"/>
          <w:lang w:val="en-GB"/>
        </w:rPr>
        <w:t xml:space="preserve">.), </w:t>
      </w:r>
      <w:r w:rsidRPr="00FD544F">
        <w:rPr>
          <w:rFonts w:cstheme="minorHAnsi"/>
          <w:i/>
          <w:iCs/>
          <w:sz w:val="24"/>
          <w:szCs w:val="24"/>
          <w:lang w:val="en-GB"/>
        </w:rPr>
        <w:t>The EU in UN Politics: Actors, Processes and Performances</w:t>
      </w:r>
      <w:r w:rsidRPr="00FD544F">
        <w:rPr>
          <w:rFonts w:cstheme="minorHAnsi"/>
          <w:sz w:val="24"/>
          <w:szCs w:val="24"/>
          <w:lang w:val="en-GB"/>
        </w:rPr>
        <w:t xml:space="preserve"> (S. 27–46). </w:t>
      </w:r>
      <w:r w:rsidRPr="00FD544F">
        <w:rPr>
          <w:rFonts w:cstheme="minorHAnsi"/>
          <w:sz w:val="24"/>
          <w:szCs w:val="24"/>
          <w:lang w:val="en-US"/>
        </w:rPr>
        <w:t xml:space="preserve">Palgrave Macmillan UK. </w:t>
      </w:r>
      <w:hyperlink r:id="rId11" w:history="1">
        <w:r w:rsidRPr="00FD544F">
          <w:rPr>
            <w:rStyle w:val="Hyperlink"/>
            <w:rFonts w:cstheme="minorHAnsi"/>
            <w:sz w:val="24"/>
            <w:szCs w:val="24"/>
            <w:lang w:val="en-US"/>
          </w:rPr>
          <w:t>https://doi.org/10.1057/978-1-349-95152-9_2</w:t>
        </w:r>
      </w:hyperlink>
    </w:p>
    <w:p w14:paraId="2420C2F2" w14:textId="77777777" w:rsidR="00936D81" w:rsidRPr="00FD544F" w:rsidRDefault="00936D81" w:rsidP="00936D81">
      <w:pPr>
        <w:spacing w:line="360" w:lineRule="auto"/>
        <w:ind w:left="567" w:hanging="567"/>
        <w:jc w:val="both"/>
        <w:rPr>
          <w:rFonts w:cstheme="minorHAnsi"/>
          <w:sz w:val="24"/>
          <w:szCs w:val="24"/>
        </w:rPr>
      </w:pPr>
      <w:r w:rsidRPr="00FD544F">
        <w:rPr>
          <w:rFonts w:cstheme="minorHAnsi"/>
          <w:sz w:val="24"/>
          <w:szCs w:val="24"/>
          <w:lang w:val="en-GB"/>
        </w:rPr>
        <w:t xml:space="preserve">Novak, S. (2014). Single Representative, Single Voice: Magical Thinking and the Representation of the EU on the World Stage. </w:t>
      </w:r>
      <w:r w:rsidRPr="00FD544F">
        <w:rPr>
          <w:rFonts w:cstheme="minorHAnsi"/>
          <w:i/>
          <w:iCs/>
          <w:sz w:val="24"/>
          <w:szCs w:val="24"/>
        </w:rPr>
        <w:t>Global Policy</w:t>
      </w:r>
      <w:r w:rsidRPr="00FD544F">
        <w:rPr>
          <w:rFonts w:cstheme="minorHAnsi"/>
          <w:sz w:val="24"/>
          <w:szCs w:val="24"/>
        </w:rPr>
        <w:t xml:space="preserve">, </w:t>
      </w:r>
      <w:r w:rsidRPr="00FD544F">
        <w:rPr>
          <w:rFonts w:cstheme="minorHAnsi"/>
          <w:i/>
          <w:iCs/>
          <w:sz w:val="24"/>
          <w:szCs w:val="24"/>
        </w:rPr>
        <w:t>5</w:t>
      </w:r>
      <w:r w:rsidRPr="00FD544F">
        <w:rPr>
          <w:rFonts w:cstheme="minorHAnsi"/>
          <w:sz w:val="24"/>
          <w:szCs w:val="24"/>
        </w:rPr>
        <w:t xml:space="preserve">(s1), 68–75. </w:t>
      </w:r>
      <w:hyperlink r:id="rId12" w:history="1">
        <w:r w:rsidRPr="00FD544F">
          <w:rPr>
            <w:rStyle w:val="Hyperlink"/>
            <w:rFonts w:cstheme="minorHAnsi"/>
            <w:sz w:val="24"/>
            <w:szCs w:val="24"/>
          </w:rPr>
          <w:t>https://doi.org/10.1111/1758-5899.12147</w:t>
        </w:r>
      </w:hyperlink>
    </w:p>
    <w:sectPr w:rsidR="00936D81" w:rsidRPr="00FD54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hristian Rauh" w:date="2022-05-17T15:14:00Z" w:initials="CR">
    <w:p w14:paraId="63B2447A" w14:textId="3303DD29" w:rsidR="00F3623B" w:rsidRDefault="00F3623B">
      <w:pPr>
        <w:pStyle w:val="Kommentartext"/>
      </w:pPr>
      <w:r>
        <w:rPr>
          <w:rStyle w:val="Kommentarzeichen"/>
        </w:rPr>
        <w:annotationRef/>
      </w:r>
      <w:proofErr w:type="spellStart"/>
      <w:r>
        <w:t>Vll</w:t>
      </w:r>
      <w:proofErr w:type="spellEnd"/>
      <w:r>
        <w:t xml:space="preserve"> etwas genauer, von welchem wir sprechen. Aber Angriffskrieg geht notfalls auch</w:t>
      </w:r>
    </w:p>
  </w:comment>
  <w:comment w:id="3" w:author="Christian Rauh" w:date="2022-05-17T15:18:00Z" w:initials="CR">
    <w:p w14:paraId="57FCD954" w14:textId="77777777" w:rsidR="00F3623B" w:rsidRDefault="00F3623B">
      <w:pPr>
        <w:pStyle w:val="Kommentartext"/>
      </w:pPr>
      <w:r>
        <w:rPr>
          <w:rStyle w:val="Kommentarzeichen"/>
        </w:rPr>
        <w:annotationRef/>
      </w:r>
      <w:r>
        <w:t xml:space="preserve">Verstehe, dass unser ursprünglicher Satz einmal </w:t>
      </w:r>
      <w:proofErr w:type="spellStart"/>
      <w:r>
        <w:t>zuviel</w:t>
      </w:r>
      <w:proofErr w:type="spellEnd"/>
      <w:r>
        <w:t xml:space="preserve"> hin- und hergesprungen ist.</w:t>
      </w:r>
    </w:p>
    <w:p w14:paraId="2C4C07B1" w14:textId="77777777" w:rsidR="00F3623B" w:rsidRDefault="00F3623B">
      <w:pPr>
        <w:pStyle w:val="Kommentartext"/>
      </w:pPr>
    </w:p>
    <w:p w14:paraId="6BA89D02" w14:textId="2BFCE30E" w:rsidR="00F3623B" w:rsidRDefault="00F3623B">
      <w:pPr>
        <w:pStyle w:val="Kommentartext"/>
      </w:pPr>
      <w:r>
        <w:t>Ich habe hier jetzt so star</w:t>
      </w:r>
      <w:r w:rsidR="00826D28">
        <w:t>k</w:t>
      </w:r>
      <w:r>
        <w:t xml:space="preserve"> verkürzt („trotzdem“ bezieht sich auf „Gewalt“ im vorherigen Satz), weil die Aussage, dass Sanktionierung/Verurteilung „erwartbar“ war, eben gerade nicht stimmt. Tschetschenien war ähnlich brutal … aber halt weiter weg …</w:t>
      </w:r>
      <w:r w:rsidR="00826D28">
        <w:t xml:space="preserve"> die Krim war auch ein sehr starkes Signal, aber trotzdem haben wir Nord Stream gepusht …</w:t>
      </w:r>
    </w:p>
  </w:comment>
  <w:comment w:id="20" w:author="Katrin Schwenk" w:date="2022-05-12T22:11:00Z" w:initials="KS">
    <w:p w14:paraId="5EBC5E76" w14:textId="73FD116A" w:rsidR="000A7AB0" w:rsidRDefault="000A7AB0">
      <w:pPr>
        <w:pStyle w:val="Kommentartext"/>
      </w:pPr>
      <w:r>
        <w:rPr>
          <w:rStyle w:val="Kommentarzeichen"/>
        </w:rPr>
        <w:annotationRef/>
      </w:r>
      <w:r>
        <w:t xml:space="preserve">Gestrichen, weil es einen </w:t>
      </w:r>
      <w:r w:rsidR="005C7822">
        <w:t xml:space="preserve">zu starken </w:t>
      </w:r>
      <w:r>
        <w:t>Zusammenhang suggeriert</w:t>
      </w:r>
      <w:r w:rsidR="00743060">
        <w:t xml:space="preserve"> („die SU brach zusammen, weil die Ukraine…“)</w:t>
      </w:r>
      <w:r w:rsidR="005C7822">
        <w:t>. Wenn der Halbsatz bleiben soll, dann korrigiert so: „…mit dem kurz nach dem Austritt der Ukraine erfolgten Zusammenbruch…“.</w:t>
      </w:r>
    </w:p>
  </w:comment>
  <w:comment w:id="22" w:author="Christian Rauh" w:date="2022-05-17T15:26:00Z" w:initials="CR">
    <w:p w14:paraId="2D822EC7" w14:textId="6805C234" w:rsidR="00826D28" w:rsidRDefault="00826D28">
      <w:pPr>
        <w:pStyle w:val="Kommentartext"/>
      </w:pPr>
      <w:r>
        <w:rPr>
          <w:rStyle w:val="Kommentarzeichen"/>
        </w:rPr>
        <w:annotationRef/>
      </w:r>
      <w:r>
        <w:t xml:space="preserve">@Johannes: OK? </w:t>
      </w:r>
    </w:p>
  </w:comment>
  <w:comment w:id="23" w:author="Katrin Schwenk" w:date="2022-05-12T22:17:00Z" w:initials="KS">
    <w:p w14:paraId="3087BF6B" w14:textId="55352D6B" w:rsidR="005C7822" w:rsidRDefault="005C7822">
      <w:pPr>
        <w:pStyle w:val="Kommentartext"/>
      </w:pPr>
      <w:r>
        <w:rPr>
          <w:rStyle w:val="Kommentarzeichen"/>
        </w:rPr>
        <w:annotationRef/>
      </w:r>
      <w:r>
        <w:t>In der Bildunterschrift fehlt ein Komma nach dem Wort „Sätzen“</w:t>
      </w:r>
    </w:p>
  </w:comment>
  <w:comment w:id="24" w:author="Christian Rauh" w:date="2022-05-17T15:32:00Z" w:initials="CR">
    <w:p w14:paraId="0A388CA6" w14:textId="1A8CAD4F" w:rsidR="00807FAE" w:rsidRDefault="00807FAE">
      <w:pPr>
        <w:pStyle w:val="Kommentartext"/>
      </w:pPr>
      <w:r>
        <w:rPr>
          <w:rStyle w:val="Kommentarzeichen"/>
        </w:rPr>
        <w:annotationRef/>
      </w:r>
      <w:r>
        <w:t xml:space="preserve">CR </w:t>
      </w:r>
      <w:proofErr w:type="spellStart"/>
      <w:r>
        <w:t>to</w:t>
      </w:r>
      <w:proofErr w:type="spellEnd"/>
      <w:r>
        <w:t xml:space="preserve"> do</w:t>
      </w:r>
      <w:bookmarkStart w:id="25" w:name="_GoBack"/>
      <w:bookmarkEnd w:id="25"/>
    </w:p>
  </w:comment>
  <w:comment w:id="29" w:author="Katrin Schwenk" w:date="2022-05-13T08:53:00Z" w:initials="KS">
    <w:p w14:paraId="2495DB8E" w14:textId="744371BB" w:rsidR="00493138" w:rsidRDefault="00493138">
      <w:pPr>
        <w:pStyle w:val="Kommentartext"/>
      </w:pPr>
      <w:r>
        <w:rPr>
          <w:rStyle w:val="Kommentarzeichen"/>
        </w:rPr>
        <w:annotationRef/>
      </w:r>
      <w:r>
        <w:t>„auf- und eintreten“ klingt komisch. Also entweder so oder „für ihre Werte einzutreten“.</w:t>
      </w:r>
    </w:p>
  </w:comment>
  <w:comment w:id="31" w:author="Christian Rauh" w:date="2022-05-17T15:29:00Z" w:initials="CR">
    <w:p w14:paraId="57E8D1BE" w14:textId="06704556" w:rsidR="00826D28" w:rsidRDefault="00826D28">
      <w:pPr>
        <w:pStyle w:val="Kommentartext"/>
      </w:pPr>
      <w:r>
        <w:rPr>
          <w:rStyle w:val="Kommentarzeichen"/>
        </w:rPr>
        <w:annotationRef/>
      </w:r>
      <w:r>
        <w:t xml:space="preserve">Ein wäre mir wichtiger als auf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3B2447A" w15:done="0"/>
  <w15:commentEx w15:paraId="6BA89D02" w15:done="0"/>
  <w15:commentEx w15:paraId="5EBC5E76" w15:done="0"/>
  <w15:commentEx w15:paraId="2D822EC7" w15:paraIdParent="5EBC5E76" w15:done="0"/>
  <w15:commentEx w15:paraId="3087BF6B" w15:done="0"/>
  <w15:commentEx w15:paraId="0A388CA6" w15:paraIdParent="3087BF6B" w15:done="0"/>
  <w15:commentEx w15:paraId="2495DB8E" w15:done="0"/>
  <w15:commentEx w15:paraId="57E8D1BE" w15:paraIdParent="2495DB8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3B2447A" w16cid:durableId="262E3A71"/>
  <w16cid:commentId w16cid:paraId="6BA89D02" w16cid:durableId="262E3B3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ristian Rauh">
    <w15:presenceInfo w15:providerId="AD" w15:userId="S-1-5-21-3308023661-3915791984-1724325443-63008"/>
  </w15:person>
  <w15:person w15:author="Katrin Schwenk">
    <w15:presenceInfo w15:providerId="AD" w15:userId="S-1-5-21-3308023661-3915791984-1724325443-647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yNjMxMjO2NDQ3NrRQ0lEKTi0uzszPAykwqgUAmWN2FiwAAAA="/>
  </w:docVars>
  <w:rsids>
    <w:rsidRoot w:val="00947267"/>
    <w:rsid w:val="00036424"/>
    <w:rsid w:val="00053B50"/>
    <w:rsid w:val="000707E5"/>
    <w:rsid w:val="000A3692"/>
    <w:rsid w:val="000A7AB0"/>
    <w:rsid w:val="000C6892"/>
    <w:rsid w:val="00107AB3"/>
    <w:rsid w:val="00122DD7"/>
    <w:rsid w:val="00142335"/>
    <w:rsid w:val="001860D0"/>
    <w:rsid w:val="00214009"/>
    <w:rsid w:val="0022076F"/>
    <w:rsid w:val="002271C3"/>
    <w:rsid w:val="00283B8E"/>
    <w:rsid w:val="00292463"/>
    <w:rsid w:val="003E59EE"/>
    <w:rsid w:val="003F38D3"/>
    <w:rsid w:val="00402373"/>
    <w:rsid w:val="004305D7"/>
    <w:rsid w:val="004916C4"/>
    <w:rsid w:val="00493138"/>
    <w:rsid w:val="0049672B"/>
    <w:rsid w:val="0049790B"/>
    <w:rsid w:val="004B39EA"/>
    <w:rsid w:val="004B7750"/>
    <w:rsid w:val="0051548E"/>
    <w:rsid w:val="00582AF5"/>
    <w:rsid w:val="005A0CE6"/>
    <w:rsid w:val="005A5724"/>
    <w:rsid w:val="005B4894"/>
    <w:rsid w:val="005C6095"/>
    <w:rsid w:val="005C7822"/>
    <w:rsid w:val="005D3D0B"/>
    <w:rsid w:val="00655613"/>
    <w:rsid w:val="006A1296"/>
    <w:rsid w:val="006D0265"/>
    <w:rsid w:val="00701293"/>
    <w:rsid w:val="00743060"/>
    <w:rsid w:val="00807FAE"/>
    <w:rsid w:val="00826D28"/>
    <w:rsid w:val="00832A09"/>
    <w:rsid w:val="0084189D"/>
    <w:rsid w:val="008726B5"/>
    <w:rsid w:val="00875EA3"/>
    <w:rsid w:val="008C6C71"/>
    <w:rsid w:val="008E3CF5"/>
    <w:rsid w:val="008F3D2D"/>
    <w:rsid w:val="009106A3"/>
    <w:rsid w:val="00915BE5"/>
    <w:rsid w:val="00936D81"/>
    <w:rsid w:val="00941E0E"/>
    <w:rsid w:val="00947267"/>
    <w:rsid w:val="00957077"/>
    <w:rsid w:val="009B1408"/>
    <w:rsid w:val="00A37602"/>
    <w:rsid w:val="00A714A8"/>
    <w:rsid w:val="00A940F5"/>
    <w:rsid w:val="00AD1C4E"/>
    <w:rsid w:val="00B3344F"/>
    <w:rsid w:val="00B62C24"/>
    <w:rsid w:val="00C0485C"/>
    <w:rsid w:val="00C76882"/>
    <w:rsid w:val="00CB5835"/>
    <w:rsid w:val="00CF4A71"/>
    <w:rsid w:val="00D06CC1"/>
    <w:rsid w:val="00D16B61"/>
    <w:rsid w:val="00D60177"/>
    <w:rsid w:val="00D65A18"/>
    <w:rsid w:val="00DA2088"/>
    <w:rsid w:val="00E72194"/>
    <w:rsid w:val="00E90B9C"/>
    <w:rsid w:val="00EA1EC0"/>
    <w:rsid w:val="00EB72C2"/>
    <w:rsid w:val="00ED3CA1"/>
    <w:rsid w:val="00EE4762"/>
    <w:rsid w:val="00F3623B"/>
    <w:rsid w:val="00F36BF5"/>
    <w:rsid w:val="00F471EB"/>
    <w:rsid w:val="00F750B4"/>
    <w:rsid w:val="00FD544F"/>
    <w:rsid w:val="00FF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5951D4"/>
  <w14:defaultImageDpi w14:val="32767"/>
  <w15:chartTrackingRefBased/>
  <w15:docId w15:val="{D1C958EF-C365-4D05-98AA-1AC00CD48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06CC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06CC1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B7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B7750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A7AB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A7AB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A7AB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A7AB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A7AB0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6A12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6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8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55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57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66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2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4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38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45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doi.org/10.1111/1758-5899.1214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hyperlink" Target="https://doi.org/10.1057/978-1-349-95152-9_2" TargetMode="External"/><Relationship Id="rId5" Type="http://schemas.microsoft.com/office/2011/relationships/commentsExtended" Target="commentsExtended.xml"/><Relationship Id="rId15" Type="http://schemas.openxmlformats.org/officeDocument/2006/relationships/theme" Target="theme/theme1.xml"/><Relationship Id="rId10" Type="http://schemas.openxmlformats.org/officeDocument/2006/relationships/hyperlink" Target="https://doi.org/10.1080/19312458.2020.1832976" TargetMode="External"/><Relationship Id="rId4" Type="http://schemas.openxmlformats.org/officeDocument/2006/relationships/comments" Target="comments.xml"/><Relationship Id="rId9" Type="http://schemas.openxmlformats.org/officeDocument/2006/relationships/hyperlink" Target="https://doi.org/10.1177/2053168017712821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1175</Words>
  <Characters>7409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Rauh</dc:creator>
  <cp:keywords/>
  <dc:description/>
  <cp:lastModifiedBy>Christian Rauh</cp:lastModifiedBy>
  <cp:revision>4</cp:revision>
  <dcterms:created xsi:type="dcterms:W3CDTF">2022-05-17T13:13:00Z</dcterms:created>
  <dcterms:modified xsi:type="dcterms:W3CDTF">2022-05-17T13:32:00Z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-153229921</vt:i4>
  </property>
  <property fmtid="{D5CDD505-2E9C-101B-9397-08002B2CF9AE}" pid="3" name="_NewReviewCycle">
    <vt:lpwstr/>
  </property>
  <property fmtid="{D5CDD505-2E9C-101B-9397-08002B2CF9AE}" pid="4" name="_EmailSubject">
    <vt:lpwstr>Text für die Mitteilungen</vt:lpwstr>
  </property>
  <property fmtid="{D5CDD505-2E9C-101B-9397-08002B2CF9AE}" pid="5" name="_AuthorEmail">
    <vt:lpwstr>katrin.schwenk@wzb.eu</vt:lpwstr>
  </property>
  <property fmtid="{D5CDD505-2E9C-101B-9397-08002B2CF9AE}" pid="6" name="_AuthorEmailDisplayName">
    <vt:lpwstr>Katrin Schwenk</vt:lpwstr>
  </property>
  <property fmtid="{D5CDD505-2E9C-101B-9397-08002B2CF9AE}" pid="7" name="_ReviewingToolsShownOnce">
    <vt:lpwstr/>
  </property>
</Properties>
</file>